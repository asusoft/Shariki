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FE0" w:rsidRDefault="00B30BA8">
      <w:pPr>
        <w:spacing w:after="0" w:line="312" w:lineRule="auto"/>
        <w:jc w:val="center"/>
      </w:pPr>
      <w:r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 w:line="312" w:lineRule="auto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 w:line="312" w:lineRule="auto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 w:line="312" w:lineRule="auto"/>
        <w:jc w:val="center"/>
      </w:pPr>
      <w:r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/>
    <w:p w:rsidR="00786FE0" w:rsidRDefault="00786FE0"/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ЗАПИСКА</w:t>
      </w:r>
    </w:p>
    <w:p w:rsidR="00786FE0" w:rsidRDefault="00B30BA8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курсовой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786FE0" w:rsidRDefault="00786FE0">
      <w:pPr>
        <w:spacing w:after="0" w:line="312" w:lineRule="auto"/>
      </w:pPr>
    </w:p>
    <w:p w:rsidR="00786FE0" w:rsidRDefault="00B30BA8" w:rsidP="00580523">
      <w:pPr>
        <w:spacing w:after="0" w:line="312" w:lineRule="auto"/>
        <w:jc w:val="center"/>
      </w:pPr>
      <w:r>
        <w:t>по</w:t>
      </w:r>
      <w:r w:rsidR="005E0438">
        <w:t xml:space="preserve"> </w:t>
      </w:r>
      <w:r>
        <w:t>дисциплине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B30BA8" w:rsidP="00580523">
      <w:pPr>
        <w:spacing w:after="0" w:line="312" w:lineRule="auto"/>
        <w:jc w:val="center"/>
      </w:pPr>
      <w:r>
        <w:t>на</w:t>
      </w:r>
      <w:r w:rsidR="005E0438">
        <w:t xml:space="preserve"> </w:t>
      </w:r>
      <w:r>
        <w:t>тему: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</w:p>
    <w:p w:rsidR="00786FE0" w:rsidRDefault="00B30BA8" w:rsidP="00580523">
      <w:pPr>
        <w:spacing w:after="0" w:line="312" w:lineRule="auto"/>
        <w:jc w:val="center"/>
      </w:pP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="005E0438">
        <w:t xml:space="preserve"> </w:t>
      </w:r>
      <w:r>
        <w:rPr>
          <w:rFonts w:cs="Times New Roman"/>
          <w:color w:val="212529"/>
          <w:sz w:val="24"/>
          <w:szCs w:val="24"/>
          <w:shd w:val="clear" w:color="auto" w:fill="FFFFFF"/>
        </w:rPr>
        <w:t>21_02</w:t>
      </w:r>
      <w:r>
        <w:t>)</w:t>
      </w:r>
    </w:p>
    <w:p w:rsidR="00786FE0" w:rsidRDefault="00786FE0"/>
    <w:p w:rsidR="00580523" w:rsidRDefault="00580523"/>
    <w:p w:rsidR="00580523" w:rsidRDefault="00580523"/>
    <w:p w:rsidR="00580523" w:rsidRDefault="00580523"/>
    <w:p w:rsidR="00580523" w:rsidRDefault="00580523"/>
    <w:p w:rsidR="00786FE0" w:rsidRDefault="00B30BA8">
      <w:pPr>
        <w:spacing w:after="0" w:line="312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rPr>
          <w:highlight w:val="yellow"/>
        </w:rPr>
      </w:pPr>
      <w:r>
        <w:t>Группа:</w:t>
      </w:r>
      <w:r w:rsidR="005E0438">
        <w:t xml:space="preserve">   </w:t>
      </w:r>
      <w:r>
        <w:t>ПрИн-</w:t>
      </w:r>
      <w:r w:rsidRPr="00BF617C">
        <w:t>367</w:t>
      </w:r>
    </w:p>
    <w:p w:rsidR="00786FE0" w:rsidRDefault="00786FE0"/>
    <w:p w:rsidR="00786FE0" w:rsidRDefault="00B30BA8">
      <w:pPr>
        <w:spacing w:after="0" w:line="240" w:lineRule="auto"/>
      </w:pPr>
      <w:r>
        <w:t>Работа</w:t>
      </w:r>
      <w:r w:rsidR="005E0438">
        <w:t xml:space="preserve"> </w:t>
      </w:r>
      <w:r>
        <w:t>зачтена</w:t>
      </w:r>
      <w:r w:rsidR="005E0438">
        <w:t xml:space="preserve"> </w:t>
      </w:r>
      <w:r>
        <w:t>с</w:t>
      </w:r>
      <w:r w:rsidR="005E0438">
        <w:t xml:space="preserve"> </w:t>
      </w:r>
      <w:r>
        <w:t>оценкой</w:t>
      </w:r>
      <w:r>
        <w:tab/>
        <w:t>________________</w:t>
      </w:r>
      <w:r w:rsidR="005E0438">
        <w:t xml:space="preserve"> </w:t>
      </w:r>
      <w:r>
        <w:t>«</w:t>
      </w:r>
      <w:r w:rsidR="005E0438">
        <w:rPr>
          <w:u w:val="single"/>
        </w:rPr>
        <w:t xml:space="preserve">      </w:t>
      </w:r>
      <w:r>
        <w:t>»</w:t>
      </w:r>
      <w:r w:rsidR="005E0438">
        <w:t xml:space="preserve"> </w:t>
      </w:r>
      <w:r>
        <w:t>______________</w:t>
      </w:r>
      <w:r w:rsidR="005E0438">
        <w:t xml:space="preserve"> </w:t>
      </w:r>
      <w:r>
        <w:t>20</w:t>
      </w:r>
      <w:r w:rsidR="005E0438">
        <w:rPr>
          <w:u w:val="single"/>
        </w:rPr>
        <w:t xml:space="preserve">    </w:t>
      </w:r>
      <w:r>
        <w:t>г.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проекта,</w:t>
      </w:r>
      <w:r w:rsidR="005E0438">
        <w:t xml:space="preserve">  </w:t>
      </w:r>
      <w:r>
        <w:t>нормоконтроллер</w:t>
      </w:r>
      <w:r>
        <w:tab/>
        <w:t>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  <w:jc w:val="center"/>
      </w:pPr>
      <w:r>
        <w:t>Волгоград</w:t>
      </w:r>
      <w:r w:rsidR="005E0438">
        <w:t xml:space="preserve"> </w:t>
      </w:r>
      <w:r>
        <w:t>2022</w:t>
      </w:r>
      <w:r w:rsidR="005E0438">
        <w:t xml:space="preserve"> </w:t>
      </w:r>
      <w:r>
        <w:t>г.</w:t>
      </w:r>
      <w:r>
        <w:br w:type="page"/>
      </w:r>
    </w:p>
    <w:p w:rsidR="00786FE0" w:rsidRDefault="00B30BA8">
      <w:pPr>
        <w:spacing w:after="0"/>
        <w:jc w:val="center"/>
      </w:pPr>
      <w:r>
        <w:lastRenderedPageBreak/>
        <w:t>Министерство</w:t>
      </w:r>
      <w:r w:rsidR="005E0438">
        <w:t xml:space="preserve"> </w:t>
      </w:r>
      <w:r>
        <w:t>науки</w:t>
      </w:r>
      <w:r w:rsidR="005E0438">
        <w:t xml:space="preserve"> </w:t>
      </w:r>
      <w:r>
        <w:t>и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  <w:r w:rsidR="005E0438">
        <w:t xml:space="preserve"> </w:t>
      </w:r>
      <w:r>
        <w:t>Российской</w:t>
      </w:r>
      <w:r w:rsidR="005E0438">
        <w:t xml:space="preserve"> </w:t>
      </w:r>
      <w:r>
        <w:t>Федерации</w:t>
      </w:r>
    </w:p>
    <w:p w:rsidR="00786FE0" w:rsidRDefault="00B30BA8">
      <w:pPr>
        <w:spacing w:after="0"/>
        <w:jc w:val="center"/>
      </w:pPr>
      <w:r>
        <w:t>Федеральное</w:t>
      </w:r>
      <w:r w:rsidR="005E0438">
        <w:t xml:space="preserve"> </w:t>
      </w:r>
      <w:r>
        <w:t>государственное</w:t>
      </w:r>
      <w:r w:rsidR="005E0438">
        <w:t xml:space="preserve"> </w:t>
      </w:r>
      <w:r>
        <w:t>бюджетное</w:t>
      </w:r>
      <w:r w:rsidR="005E0438">
        <w:t xml:space="preserve"> </w:t>
      </w:r>
      <w:r>
        <w:t>образовательное</w:t>
      </w:r>
      <w:r w:rsidR="005E0438">
        <w:t xml:space="preserve"> </w:t>
      </w:r>
      <w:r>
        <w:t>учреждение</w:t>
      </w:r>
      <w:r w:rsidR="005E0438">
        <w:t xml:space="preserve"> </w:t>
      </w:r>
      <w:r>
        <w:t>высшего</w:t>
      </w:r>
      <w:r w:rsidR="005E0438">
        <w:t xml:space="preserve"> </w:t>
      </w:r>
      <w:r>
        <w:t>образования</w:t>
      </w:r>
    </w:p>
    <w:p w:rsidR="00786FE0" w:rsidRDefault="00B30BA8">
      <w:pPr>
        <w:spacing w:after="0"/>
        <w:jc w:val="center"/>
      </w:pPr>
      <w:r>
        <w:t>«Волгоградский</w:t>
      </w:r>
      <w:r w:rsidR="005E0438">
        <w:t xml:space="preserve"> </w:t>
      </w:r>
      <w:r>
        <w:t>государственный</w:t>
      </w:r>
      <w:r w:rsidR="005E0438">
        <w:t xml:space="preserve"> </w:t>
      </w:r>
      <w:r>
        <w:t>технический</w:t>
      </w:r>
      <w:r w:rsidR="005E0438">
        <w:t xml:space="preserve"> </w:t>
      </w:r>
      <w:r>
        <w:t>университет»</w:t>
      </w:r>
    </w:p>
    <w:p w:rsidR="00786FE0" w:rsidRDefault="00786FE0">
      <w:pPr>
        <w:spacing w:after="0"/>
      </w:pPr>
    </w:p>
    <w:p w:rsidR="00786FE0" w:rsidRDefault="00B30BA8" w:rsidP="00580523">
      <w:pPr>
        <w:spacing w:after="0"/>
        <w:jc w:val="center"/>
      </w:pPr>
      <w:r>
        <w:t>Факультет</w:t>
      </w:r>
      <w:r w:rsidR="005E0438">
        <w:t xml:space="preserve">  </w:t>
      </w:r>
      <w:r>
        <w:t>электроники</w:t>
      </w:r>
      <w:r w:rsidR="005E0438">
        <w:t xml:space="preserve"> </w:t>
      </w:r>
      <w:r>
        <w:t>и</w:t>
      </w:r>
      <w:r w:rsidR="005E0438">
        <w:t xml:space="preserve"> </w:t>
      </w:r>
      <w:r>
        <w:t>вычислительной</w:t>
      </w:r>
      <w:r w:rsidR="005E0438">
        <w:t xml:space="preserve"> </w:t>
      </w:r>
      <w:r>
        <w:t>техники</w:t>
      </w:r>
    </w:p>
    <w:p w:rsidR="00786FE0" w:rsidRDefault="00B30BA8" w:rsidP="00580523">
      <w:pPr>
        <w:spacing w:after="0"/>
        <w:jc w:val="center"/>
      </w:pPr>
      <w:r>
        <w:t>Направление</w:t>
      </w:r>
      <w:r w:rsidR="005E0438">
        <w:t xml:space="preserve">  </w:t>
      </w:r>
      <w:r>
        <w:t>09.03.04</w:t>
      </w:r>
      <w:r w:rsidR="005E0438">
        <w:t xml:space="preserve"> </w:t>
      </w:r>
      <w:r>
        <w:t>«Программная</w:t>
      </w:r>
      <w:r w:rsidR="005E0438">
        <w:t xml:space="preserve"> </w:t>
      </w:r>
      <w:r>
        <w:t>инженерия»</w:t>
      </w:r>
      <w:r w:rsidR="005E0438">
        <w:t xml:space="preserve"> </w:t>
      </w:r>
      <w:r>
        <w:br/>
        <w:t>Кафедра</w:t>
      </w:r>
      <w:r w:rsidR="005E0438">
        <w:t xml:space="preserve">  </w:t>
      </w:r>
      <w:r>
        <w:t>«Программное</w:t>
      </w:r>
      <w:r w:rsidR="005E0438">
        <w:t xml:space="preserve"> </w:t>
      </w:r>
      <w:r>
        <w:t>обеспечение</w:t>
      </w:r>
      <w:r w:rsidR="005E0438">
        <w:t xml:space="preserve"> </w:t>
      </w:r>
      <w:r>
        <w:t>автоматизированных</w:t>
      </w:r>
      <w:r w:rsidR="005E0438">
        <w:t xml:space="preserve"> </w:t>
      </w:r>
      <w:r>
        <w:t>систем»</w:t>
      </w:r>
    </w:p>
    <w:p w:rsidR="00786FE0" w:rsidRDefault="00786FE0" w:rsidP="00580523">
      <w:pPr>
        <w:spacing w:after="0"/>
        <w:jc w:val="center"/>
      </w:pPr>
    </w:p>
    <w:p w:rsidR="00786FE0" w:rsidRDefault="00B30BA8" w:rsidP="00580523">
      <w:pPr>
        <w:spacing w:after="0"/>
        <w:jc w:val="center"/>
      </w:pPr>
      <w:r>
        <w:t>Дисциплина</w:t>
      </w:r>
      <w:r w:rsidR="005E0438">
        <w:t xml:space="preserve"> </w:t>
      </w:r>
      <w:r>
        <w:t>«Объектно-ориентированный</w:t>
      </w:r>
      <w:r w:rsidR="005E0438">
        <w:t xml:space="preserve"> </w:t>
      </w:r>
      <w:r>
        <w:t>анализ</w:t>
      </w:r>
      <w:r w:rsidR="005E0438">
        <w:t xml:space="preserve"> </w:t>
      </w:r>
      <w:r>
        <w:t>и</w:t>
      </w:r>
      <w:r w:rsidR="005E0438">
        <w:t xml:space="preserve"> </w:t>
      </w:r>
      <w:r>
        <w:t>программирование»</w:t>
      </w:r>
    </w:p>
    <w:p w:rsidR="00786FE0" w:rsidRDefault="005E0438">
      <w:pPr>
        <w:spacing w:after="0"/>
      </w:pPr>
      <w:r>
        <w:t xml:space="preserve">                                       </w:t>
      </w:r>
    </w:p>
    <w:p w:rsidR="00786FE0" w:rsidRDefault="00B30BA8">
      <w:pPr>
        <w:spacing w:after="0"/>
        <w:ind w:left="3969"/>
      </w:pPr>
      <w:r>
        <w:t>Утверждаю</w:t>
      </w:r>
    </w:p>
    <w:p w:rsidR="00786FE0" w:rsidRDefault="00B30BA8">
      <w:pPr>
        <w:spacing w:after="0"/>
        <w:ind w:left="3969"/>
      </w:pPr>
      <w:r>
        <w:t>Зав.</w:t>
      </w:r>
      <w:r w:rsidR="005E0438">
        <w:t xml:space="preserve"> </w:t>
      </w:r>
      <w:r>
        <w:t>кафедрой</w:t>
      </w:r>
      <w:r w:rsidR="005E0438">
        <w:t xml:space="preserve"> </w:t>
      </w:r>
      <w:r>
        <w:t>__________</w:t>
      </w:r>
      <w:r w:rsidR="005E0438">
        <w:t xml:space="preserve">  </w:t>
      </w:r>
      <w:r>
        <w:t>Орлова</w:t>
      </w:r>
      <w:r w:rsidR="005E0438">
        <w:t xml:space="preserve"> </w:t>
      </w:r>
      <w:r>
        <w:t>Ю.А.</w:t>
      </w:r>
    </w:p>
    <w:p w:rsidR="00786FE0" w:rsidRDefault="00786FE0">
      <w:pPr>
        <w:spacing w:after="0"/>
      </w:pPr>
    </w:p>
    <w:p w:rsidR="00786FE0" w:rsidRDefault="00786FE0">
      <w:pPr>
        <w:spacing w:after="0"/>
      </w:pPr>
    </w:p>
    <w:p w:rsidR="00786FE0" w:rsidRDefault="00B30BA8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:rsidR="00786FE0" w:rsidRDefault="00B30BA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курсовую</w:t>
      </w:r>
      <w:r w:rsidR="005E04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работу</w:t>
      </w:r>
    </w:p>
    <w:p w:rsidR="00786FE0" w:rsidRDefault="00786FE0">
      <w:pPr>
        <w:spacing w:after="0"/>
      </w:pPr>
    </w:p>
    <w:p w:rsidR="00786FE0" w:rsidRDefault="00B30BA8">
      <w:pPr>
        <w:spacing w:after="0" w:line="240" w:lineRule="auto"/>
      </w:pPr>
      <w:r>
        <w:t>Студент:</w:t>
      </w:r>
      <w:r w:rsidR="005E0438">
        <w:t xml:space="preserve"> </w:t>
      </w:r>
      <w:r>
        <w:t>Шеху</w:t>
      </w:r>
      <w:r w:rsidR="005E0438">
        <w:t xml:space="preserve"> </w:t>
      </w:r>
      <w:r>
        <w:t>А.У.</w:t>
      </w:r>
    </w:p>
    <w:p w:rsidR="00786FE0" w:rsidRDefault="00B30BA8">
      <w:pPr>
        <w:spacing w:after="0" w:line="240" w:lineRule="auto"/>
      </w:pPr>
      <w:r>
        <w:t>Группа:</w:t>
      </w:r>
      <w:r w:rsidR="005E0438">
        <w:t xml:space="preserve"> </w:t>
      </w:r>
      <w:r>
        <w:t>ПрИн-</w:t>
      </w:r>
      <w:r w:rsidRPr="00BF617C">
        <w:t>367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1.</w:t>
      </w:r>
      <w:r w:rsidR="005E0438">
        <w:t xml:space="preserve">  </w:t>
      </w:r>
      <w:r>
        <w:t>Тема:</w:t>
      </w:r>
      <w:r w:rsidR="005E0438">
        <w:t xml:space="preserve"> </w:t>
      </w:r>
      <w:r>
        <w:t>«Проектирование</w:t>
      </w:r>
      <w:r w:rsidR="005E0438">
        <w:t xml:space="preserve"> </w:t>
      </w:r>
      <w:r>
        <w:t>и</w:t>
      </w:r>
      <w:r w:rsidR="005E0438">
        <w:t xml:space="preserve"> </w:t>
      </w:r>
      <w:r>
        <w:t>реализация</w:t>
      </w:r>
      <w:r w:rsidR="005E0438">
        <w:t xml:space="preserve"> </w:t>
      </w:r>
      <w:r>
        <w:t>программы</w:t>
      </w:r>
      <w:r w:rsidR="005E0438">
        <w:t xml:space="preserve"> </w:t>
      </w:r>
      <w:r>
        <w:t>с</w:t>
      </w:r>
      <w:r w:rsidR="005E0438">
        <w:t xml:space="preserve"> </w:t>
      </w:r>
      <w:r>
        <w:t>использованием</w:t>
      </w:r>
      <w:r w:rsidR="005E0438">
        <w:t xml:space="preserve"> </w:t>
      </w:r>
      <w:r>
        <w:t>объектно-ориентированного</w:t>
      </w:r>
      <w:r w:rsidR="005E0438">
        <w:t xml:space="preserve"> </w:t>
      </w:r>
      <w:r>
        <w:t>подхода»</w:t>
      </w:r>
      <w:r w:rsidR="005E0438">
        <w:t xml:space="preserve"> </w:t>
      </w:r>
      <w:r>
        <w:t>(индивидуальное</w:t>
      </w:r>
      <w:r w:rsidR="005E0438">
        <w:t xml:space="preserve"> </w:t>
      </w:r>
      <w:r>
        <w:t>задание</w:t>
      </w:r>
      <w:r w:rsidR="005E0438">
        <w:t xml:space="preserve"> </w:t>
      </w:r>
      <w:r>
        <w:t>–</w:t>
      </w:r>
      <w:r w:rsidR="005E0438">
        <w:t xml:space="preserve"> </w:t>
      </w:r>
      <w:r>
        <w:t>вариант</w:t>
      </w:r>
      <w:r w:rsidR="005E0438">
        <w:t xml:space="preserve"> </w:t>
      </w:r>
      <w:r>
        <w:t>№</w:t>
      </w:r>
      <w:r w:rsidRPr="00BF617C">
        <w:t>21</w:t>
      </w:r>
      <w:r>
        <w:t>_02)</w:t>
      </w:r>
    </w:p>
    <w:p w:rsidR="00786FE0" w:rsidRDefault="00B30BA8">
      <w:pPr>
        <w:spacing w:after="0" w:line="240" w:lineRule="auto"/>
      </w:pPr>
      <w:r>
        <w:t>Утверждена</w:t>
      </w:r>
      <w:r w:rsidR="005E0438">
        <w:t xml:space="preserve"> </w:t>
      </w:r>
      <w:r>
        <w:t>приказом</w:t>
      </w:r>
      <w:r w:rsidR="005E0438">
        <w:t xml:space="preserve"> </w:t>
      </w:r>
      <w:r>
        <w:t>от</w:t>
      </w:r>
      <w:r w:rsidR="005E0438">
        <w:t xml:space="preserve"> </w:t>
      </w:r>
      <w:r w:rsidR="00651EEA">
        <w:rPr>
          <w:rStyle w:val="ae"/>
          <w:szCs w:val="28"/>
        </w:rPr>
        <w:t>«</w:t>
      </w:r>
      <w:r w:rsidR="00651EEA">
        <w:rPr>
          <w:rStyle w:val="ae"/>
          <w:szCs w:val="28"/>
          <w:u w:val="single"/>
        </w:rPr>
        <w:t>0</w:t>
      </w:r>
      <w:r w:rsidR="00651EEA">
        <w:rPr>
          <w:rStyle w:val="ae"/>
          <w:szCs w:val="28"/>
          <w:u w:val="single"/>
          <w:shd w:val="clear" w:color="auto" w:fill="FFFFFF"/>
        </w:rPr>
        <w:t>1</w:t>
      </w:r>
      <w:r w:rsidR="00651EEA">
        <w:rPr>
          <w:rStyle w:val="ae"/>
          <w:szCs w:val="28"/>
        </w:rPr>
        <w:t>»</w:t>
      </w:r>
      <w:r w:rsidR="00651EEA">
        <w:rPr>
          <w:rStyle w:val="ae"/>
          <w:szCs w:val="28"/>
          <w:u w:val="single"/>
        </w:rPr>
        <w:t xml:space="preserve"> м</w:t>
      </w:r>
      <w:r w:rsidR="00651EEA">
        <w:rPr>
          <w:rStyle w:val="ae"/>
          <w:szCs w:val="28"/>
          <w:u w:val="single"/>
          <w:shd w:val="clear" w:color="auto" w:fill="FFFFFF"/>
        </w:rPr>
        <w:t>арта</w:t>
      </w:r>
      <w:r w:rsidR="00651EEA">
        <w:rPr>
          <w:rStyle w:val="ae"/>
          <w:szCs w:val="28"/>
          <w:u w:val="single"/>
        </w:rPr>
        <w:t xml:space="preserve"> </w:t>
      </w:r>
      <w:r w:rsidR="00651EEA">
        <w:rPr>
          <w:rStyle w:val="ae"/>
          <w:szCs w:val="28"/>
        </w:rPr>
        <w:t xml:space="preserve">   20</w:t>
      </w:r>
      <w:r w:rsidR="00651EEA">
        <w:rPr>
          <w:rStyle w:val="ae"/>
          <w:szCs w:val="28"/>
          <w:u w:val="single"/>
        </w:rPr>
        <w:t>22</w:t>
      </w:r>
      <w:r w:rsidR="00651EEA">
        <w:rPr>
          <w:rStyle w:val="ae"/>
          <w:szCs w:val="28"/>
        </w:rPr>
        <w:t xml:space="preserve">г.  № </w:t>
      </w:r>
      <w:r w:rsidR="00651EEA">
        <w:rPr>
          <w:rStyle w:val="ae"/>
          <w:szCs w:val="28"/>
          <w:u w:val="single"/>
        </w:rPr>
        <w:t>3</w:t>
      </w:r>
      <w:r w:rsidR="00651EEA">
        <w:rPr>
          <w:rStyle w:val="ae"/>
          <w:szCs w:val="28"/>
          <w:u w:val="single"/>
          <w:shd w:val="clear" w:color="auto" w:fill="FFFFFF"/>
        </w:rPr>
        <w:t>03-ст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2.</w:t>
      </w:r>
      <w:r w:rsidR="005E0438">
        <w:t xml:space="preserve"> </w:t>
      </w:r>
      <w:r>
        <w:t>Срок</w:t>
      </w:r>
      <w:r w:rsidR="005E0438">
        <w:t xml:space="preserve"> </w:t>
      </w:r>
      <w:r>
        <w:t>представления</w:t>
      </w:r>
      <w:r w:rsidR="005E0438">
        <w:t xml:space="preserve"> </w:t>
      </w:r>
      <w:r>
        <w:t>работы</w:t>
      </w:r>
      <w:r w:rsidR="005E0438">
        <w:t xml:space="preserve"> </w:t>
      </w:r>
      <w:r>
        <w:t>к</w:t>
      </w:r>
      <w:r w:rsidR="005E0438">
        <w:t xml:space="preserve"> </w:t>
      </w:r>
      <w:r>
        <w:t>защите</w:t>
      </w:r>
      <w:r w:rsidR="005E0438">
        <w:t xml:space="preserve"> </w:t>
      </w:r>
      <w:r w:rsidR="00651EEA">
        <w:rPr>
          <w:szCs w:val="28"/>
        </w:rPr>
        <w:t>«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26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>»</w:t>
      </w:r>
      <w:r w:rsidR="00651EEA">
        <w:rPr>
          <w:rStyle w:val="ae"/>
          <w:szCs w:val="28"/>
          <w:u w:val="single"/>
          <w:shd w:val="clear" w:color="auto" w:fill="FFFFFF"/>
        </w:rPr>
        <w:t>   </w:t>
      </w:r>
      <w:r w:rsidR="00651EEA">
        <w:rPr>
          <w:rStyle w:val="ae"/>
          <w:szCs w:val="28"/>
          <w:u w:val="single"/>
        </w:rPr>
        <w:t>мая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rStyle w:val="ae"/>
          <w:szCs w:val="28"/>
          <w:u w:val="single"/>
        </w:rPr>
        <w:t xml:space="preserve"> 2022</w:t>
      </w:r>
      <w:r w:rsidR="00651EEA">
        <w:rPr>
          <w:rStyle w:val="ae"/>
          <w:szCs w:val="28"/>
          <w:u w:val="single"/>
          <w:shd w:val="clear" w:color="auto" w:fill="FFFFFF"/>
        </w:rPr>
        <w:t> </w:t>
      </w:r>
      <w:r w:rsidR="00651EEA">
        <w:rPr>
          <w:szCs w:val="28"/>
        </w:rPr>
        <w:t>г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3.</w:t>
      </w:r>
      <w:r w:rsidR="005E0438">
        <w:t xml:space="preserve"> </w:t>
      </w:r>
      <w:r>
        <w:t>Содержание</w:t>
      </w:r>
      <w:r w:rsidR="005E0438">
        <w:t xml:space="preserve"> </w:t>
      </w:r>
      <w:r>
        <w:t>пояснительной</w:t>
      </w:r>
      <w:r w:rsidR="005E0438">
        <w:t xml:space="preserve"> </w:t>
      </w:r>
      <w:r>
        <w:t>записки:</w:t>
      </w:r>
      <w:r w:rsidR="005E0438">
        <w:t xml:space="preserve"> </w:t>
      </w:r>
    </w:p>
    <w:p w:rsidR="00786FE0" w:rsidRDefault="00B30BA8">
      <w:pPr>
        <w:spacing w:after="0" w:line="240" w:lineRule="auto"/>
        <w:jc w:val="both"/>
      </w:pPr>
      <w:r>
        <w:rPr>
          <w:u w:val="single"/>
        </w:rPr>
        <w:t>формулировка</w:t>
      </w:r>
      <w:r w:rsidR="005E0438">
        <w:rPr>
          <w:u w:val="single"/>
        </w:rPr>
        <w:t xml:space="preserve"> </w:t>
      </w:r>
      <w:r>
        <w:rPr>
          <w:u w:val="single"/>
        </w:rPr>
        <w:t>задания,</w:t>
      </w:r>
      <w:r w:rsidR="005E0438">
        <w:rPr>
          <w:u w:val="single"/>
        </w:rPr>
        <w:t xml:space="preserve"> </w:t>
      </w:r>
      <w:r>
        <w:rPr>
          <w:u w:val="single"/>
        </w:rPr>
        <w:t>требования</w:t>
      </w:r>
      <w:r w:rsidR="005E0438">
        <w:rPr>
          <w:u w:val="single"/>
        </w:rPr>
        <w:t xml:space="preserve"> </w:t>
      </w:r>
      <w:r>
        <w:rPr>
          <w:u w:val="single"/>
        </w:rPr>
        <w:t>к</w:t>
      </w:r>
      <w:r w:rsidR="005E0438">
        <w:rPr>
          <w:u w:val="single"/>
        </w:rPr>
        <w:t xml:space="preserve">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структура</w:t>
      </w:r>
      <w:r w:rsidR="005E0438">
        <w:rPr>
          <w:u w:val="single"/>
        </w:rPr>
        <w:t xml:space="preserve"> </w:t>
      </w:r>
      <w:r>
        <w:rPr>
          <w:u w:val="single"/>
        </w:rPr>
        <w:t>программы,</w:t>
      </w:r>
      <w:r w:rsidR="005E0438">
        <w:rPr>
          <w:u w:val="single"/>
        </w:rPr>
        <w:t xml:space="preserve"> </w:t>
      </w:r>
      <w:r>
        <w:rPr>
          <w:u w:val="single"/>
        </w:rPr>
        <w:t>типовые</w:t>
      </w:r>
      <w:r w:rsidR="005E0438">
        <w:rPr>
          <w:u w:val="single"/>
        </w:rPr>
        <w:t xml:space="preserve"> </w:t>
      </w:r>
      <w:r>
        <w:rPr>
          <w:u w:val="single"/>
        </w:rPr>
        <w:t>процессы</w:t>
      </w:r>
      <w:r w:rsidR="005E0438">
        <w:rPr>
          <w:u w:val="single"/>
        </w:rPr>
        <w:t xml:space="preserve"> </w:t>
      </w:r>
      <w:r>
        <w:rPr>
          <w:u w:val="single"/>
        </w:rPr>
        <w:t>в</w:t>
      </w:r>
      <w:r w:rsidR="005E0438">
        <w:rPr>
          <w:u w:val="single"/>
        </w:rPr>
        <w:t xml:space="preserve">  </w:t>
      </w:r>
      <w:r>
        <w:rPr>
          <w:u w:val="single"/>
        </w:rPr>
        <w:t>программе,</w:t>
      </w:r>
      <w:r w:rsidR="005E0438">
        <w:rPr>
          <w:u w:val="single"/>
        </w:rPr>
        <w:t xml:space="preserve"> </w:t>
      </w:r>
      <w:r>
        <w:rPr>
          <w:u w:val="single"/>
        </w:rPr>
        <w:t>человеко-машинное</w:t>
      </w:r>
      <w:r w:rsidR="005E0438">
        <w:rPr>
          <w:u w:val="single"/>
        </w:rPr>
        <w:t xml:space="preserve"> </w:t>
      </w:r>
      <w:r>
        <w:rPr>
          <w:u w:val="single"/>
        </w:rPr>
        <w:t>взаимодействие,</w:t>
      </w:r>
      <w:r w:rsidR="005E0438">
        <w:rPr>
          <w:u w:val="single"/>
        </w:rPr>
        <w:t xml:space="preserve"> </w:t>
      </w:r>
      <w:r>
        <w:rPr>
          <w:u w:val="single"/>
        </w:rPr>
        <w:t>код</w:t>
      </w:r>
      <w:r w:rsidR="005E0438">
        <w:rPr>
          <w:u w:val="single"/>
        </w:rPr>
        <w:t xml:space="preserve"> </w:t>
      </w:r>
      <w:r>
        <w:rPr>
          <w:u w:val="single"/>
        </w:rPr>
        <w:t>программы</w:t>
      </w:r>
      <w:r w:rsidR="005E0438">
        <w:rPr>
          <w:u w:val="single"/>
        </w:rPr>
        <w:t xml:space="preserve"> </w:t>
      </w:r>
      <w:r>
        <w:rPr>
          <w:u w:val="single"/>
        </w:rPr>
        <w:t>и</w:t>
      </w:r>
      <w:r w:rsidR="005E0438">
        <w:rPr>
          <w:u w:val="single"/>
        </w:rPr>
        <w:t xml:space="preserve"> </w:t>
      </w:r>
      <w:r>
        <w:rPr>
          <w:u w:val="single"/>
        </w:rPr>
        <w:t>модульных</w:t>
      </w:r>
      <w:r w:rsidR="005E0438">
        <w:rPr>
          <w:u w:val="single"/>
        </w:rPr>
        <w:t xml:space="preserve"> </w:t>
      </w:r>
      <w:r>
        <w:rPr>
          <w:u w:val="single"/>
        </w:rPr>
        <w:t>тестов</w:t>
      </w:r>
      <w:r w:rsidR="005E0438">
        <w:rPr>
          <w:u w:val="single"/>
        </w:rPr>
        <w:t xml:space="preserve">                                                                                                             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4.</w:t>
      </w:r>
      <w:r w:rsidR="005E0438">
        <w:t xml:space="preserve"> </w:t>
      </w:r>
      <w:r>
        <w:t>Перечень</w:t>
      </w:r>
      <w:r w:rsidR="005E0438">
        <w:t xml:space="preserve"> </w:t>
      </w:r>
      <w:r>
        <w:t>графического</w:t>
      </w:r>
      <w:r w:rsidR="005E0438">
        <w:t xml:space="preserve"> </w:t>
      </w:r>
      <w:r>
        <w:t>материала:</w:t>
      </w:r>
      <w:r w:rsidR="005E0438">
        <w:t xml:space="preserve"> </w:t>
      </w:r>
    </w:p>
    <w:p w:rsidR="00786FE0" w:rsidRDefault="00B30BA8">
      <w:pPr>
        <w:spacing w:after="0" w:line="240" w:lineRule="auto"/>
      </w:pPr>
      <w:r>
        <w:t>____________________________________________________________________</w:t>
      </w:r>
    </w:p>
    <w:p w:rsidR="000743FA" w:rsidRPr="000743FA" w:rsidRDefault="00B30BA8" w:rsidP="000743FA">
      <w:pPr>
        <w:spacing w:after="0" w:line="240" w:lineRule="auto"/>
      </w:pPr>
      <w:r>
        <w:t>5.</w:t>
      </w:r>
      <w:r w:rsidR="005E0438">
        <w:t xml:space="preserve"> </w:t>
      </w:r>
      <w:r>
        <w:t>Дата</w:t>
      </w:r>
      <w:r w:rsidR="005E0438">
        <w:t xml:space="preserve"> </w:t>
      </w:r>
      <w:r>
        <w:t>выдачи</w:t>
      </w:r>
      <w:r w:rsidR="005E0438">
        <w:t xml:space="preserve"> </w:t>
      </w:r>
      <w:r>
        <w:t>задания</w:t>
      </w:r>
      <w:r w:rsidR="005E0438">
        <w:t xml:space="preserve"> </w:t>
      </w:r>
      <w:r w:rsidR="000743FA" w:rsidRPr="000743FA">
        <w:t>«</w:t>
      </w:r>
      <w:r w:rsidR="000743FA" w:rsidRPr="000743FA">
        <w:rPr>
          <w:u w:val="single"/>
        </w:rPr>
        <w:t xml:space="preserve">04»  марта   2022 </w:t>
      </w:r>
      <w:r w:rsidR="000743FA" w:rsidRPr="000743FA">
        <w:t xml:space="preserve"> г.</w:t>
      </w:r>
    </w:p>
    <w:p w:rsidR="00786FE0" w:rsidRDefault="00786FE0">
      <w:pPr>
        <w:spacing w:after="0" w:line="240" w:lineRule="auto"/>
      </w:pP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Руководитель</w:t>
      </w:r>
      <w:r w:rsidR="005E0438">
        <w:t xml:space="preserve"> </w:t>
      </w:r>
      <w:r>
        <w:t>проекта:</w:t>
      </w:r>
      <w:r w:rsidR="005E0438">
        <w:t xml:space="preserve">  </w:t>
      </w:r>
      <w:r>
        <w:t>__________________</w:t>
      </w:r>
      <w:r w:rsidR="005E0438">
        <w:t xml:space="preserve">   </w:t>
      </w:r>
      <w:r>
        <w:t>Литовкин</w:t>
      </w:r>
      <w:r w:rsidR="005E0438">
        <w:t xml:space="preserve"> </w:t>
      </w:r>
      <w:r>
        <w:t>Д.В.</w:t>
      </w:r>
    </w:p>
    <w:p w:rsidR="00786FE0" w:rsidRDefault="00786FE0">
      <w:pPr>
        <w:spacing w:after="0" w:line="240" w:lineRule="auto"/>
      </w:pPr>
    </w:p>
    <w:p w:rsidR="00786FE0" w:rsidRDefault="00B30BA8">
      <w:pPr>
        <w:spacing w:after="0" w:line="240" w:lineRule="auto"/>
      </w:pPr>
      <w:r>
        <w:t>Задание</w:t>
      </w:r>
      <w:r w:rsidR="005E0438">
        <w:t xml:space="preserve"> </w:t>
      </w:r>
      <w:r>
        <w:t>принял</w:t>
      </w:r>
      <w:r w:rsidR="005E0438">
        <w:t xml:space="preserve"> </w:t>
      </w:r>
      <w:r>
        <w:t>к</w:t>
      </w:r>
      <w:r w:rsidR="005E0438">
        <w:t xml:space="preserve"> </w:t>
      </w:r>
      <w:r>
        <w:t>исполнению:</w:t>
      </w:r>
      <w:r w:rsidR="005E0438">
        <w:t xml:space="preserve">    </w:t>
      </w:r>
      <w:r>
        <w:t>__________________</w:t>
      </w:r>
      <w:r w:rsidR="005E0438">
        <w:t xml:space="preserve">    </w:t>
      </w:r>
      <w:r>
        <w:t>Шеху</w:t>
      </w:r>
      <w:r w:rsidR="005E0438">
        <w:t xml:space="preserve"> </w:t>
      </w:r>
      <w:r>
        <w:t>А.У.</w:t>
      </w:r>
    </w:p>
    <w:p w:rsidR="00786FE0" w:rsidRDefault="00786FE0">
      <w:pPr>
        <w:spacing w:after="0" w:line="240" w:lineRule="auto"/>
        <w:rPr>
          <w:rFonts w:eastAsia="Times New Roman" w:cs="Times New Roman"/>
          <w:color w:val="000000"/>
          <w:szCs w:val="28"/>
        </w:rPr>
      </w:pPr>
    </w:p>
    <w:p w:rsidR="000743FA" w:rsidRDefault="000743FA" w:rsidP="000743FA">
      <w:pPr>
        <w:pStyle w:val="Standard"/>
        <w:widowControl/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Style w:val="ae"/>
          <w:rFonts w:ascii="Times New Roman" w:eastAsia="Times New Roman" w:hAnsi="Times New Roman" w:cs="Times New Roman"/>
          <w:sz w:val="28"/>
          <w:szCs w:val="28"/>
          <w:u w:val="single"/>
        </w:rPr>
        <w:t xml:space="preserve">04»  марта   2022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786FE0" w:rsidRDefault="00786FE0">
      <w:pPr>
        <w:suppressAutoHyphens w:val="0"/>
        <w:rPr>
          <w:rFonts w:eastAsia="Times New Roman" w:cs="Times New Roman"/>
          <w:color w:val="000000"/>
          <w:szCs w:val="28"/>
        </w:rPr>
      </w:pPr>
    </w:p>
    <w:sdt>
      <w:sdtPr>
        <w:id w:val="403417626"/>
        <w:docPartObj>
          <w:docPartGallery w:val="Table of Contents"/>
          <w:docPartUnique/>
        </w:docPartObj>
      </w:sdtPr>
      <w:sdtEndPr/>
      <w:sdtContent>
        <w:p w:rsidR="00224160" w:rsidRDefault="00224160" w:rsidP="00224160">
          <w:pPr>
            <w:jc w:val="center"/>
          </w:pPr>
          <w:r>
            <w:rPr>
              <w:b/>
              <w:sz w:val="32"/>
              <w:szCs w:val="32"/>
            </w:rPr>
            <w:t>Содержание</w:t>
          </w:r>
        </w:p>
        <w:p w:rsidR="00224160" w:rsidRDefault="00224160" w:rsidP="00224160">
          <w:pPr>
            <w:rPr>
              <w:b/>
              <w:sz w:val="32"/>
              <w:szCs w:val="32"/>
            </w:rPr>
          </w:pPr>
        </w:p>
        <w:p w:rsidR="00B25974" w:rsidRPr="00B25974" w:rsidRDefault="00224160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</w:instrText>
          </w:r>
          <w:r>
            <w:fldChar w:fldCharType="separate"/>
          </w:r>
          <w:r w:rsidR="00B25974">
            <w:rPr>
              <w:noProof/>
            </w:rPr>
            <w:t>1 Формулировка задания</w:t>
          </w:r>
          <w:r w:rsidR="00B25974">
            <w:rPr>
              <w:noProof/>
            </w:rPr>
            <w:tab/>
          </w:r>
          <w:r w:rsidR="00B25974">
            <w:rPr>
              <w:noProof/>
            </w:rPr>
            <w:fldChar w:fldCharType="begin"/>
          </w:r>
          <w:r w:rsidR="00B25974">
            <w:rPr>
              <w:noProof/>
            </w:rPr>
            <w:instrText xml:space="preserve"> PAGEREF _Toc105032099 \h </w:instrText>
          </w:r>
          <w:r w:rsidR="00B25974">
            <w:rPr>
              <w:noProof/>
            </w:rPr>
          </w:r>
          <w:r w:rsidR="00B25974">
            <w:rPr>
              <w:noProof/>
            </w:rPr>
            <w:fldChar w:fldCharType="separate"/>
          </w:r>
          <w:r w:rsidR="00A47C05">
            <w:rPr>
              <w:noProof/>
            </w:rPr>
            <w:t>4</w:t>
          </w:r>
          <w:r w:rsidR="00B25974">
            <w:rPr>
              <w:noProof/>
            </w:rPr>
            <w:fldChar w:fldCharType="end"/>
          </w:r>
        </w:p>
        <w:p w:rsidR="00B25974" w:rsidRPr="00B25974" w:rsidRDefault="00B25974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2 Нефункциональные требования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3 Первая итерация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3.1 Формулировка упрощенного варианта задания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3.2 Функциональные требования (сценарии)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3.3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3.4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3.5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3.6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3.7 Реализация ключевых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B25974">
            <w:rPr>
              <w:noProof/>
            </w:rPr>
            <w:t xml:space="preserve">3.8 </w:t>
          </w:r>
          <w:r>
            <w:rPr>
              <w:noProof/>
            </w:rPr>
            <w:t>Реализация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ключевых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тестовых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31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B25974">
            <w:rPr>
              <w:noProof/>
            </w:rPr>
            <w:t xml:space="preserve">4 </w:t>
          </w:r>
          <w:r>
            <w:rPr>
              <w:noProof/>
            </w:rPr>
            <w:t>Вторя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итерация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B25974">
            <w:rPr>
              <w:noProof/>
            </w:rPr>
            <w:t xml:space="preserve">4.1 </w:t>
          </w:r>
          <w:r>
            <w:rPr>
              <w:noProof/>
            </w:rPr>
            <w:t>Функциональные</w:t>
          </w:r>
          <w:r w:rsidRPr="00B25974">
            <w:rPr>
              <w:noProof/>
            </w:rPr>
            <w:t xml:space="preserve"> </w:t>
          </w:r>
          <w:r>
            <w:rPr>
              <w:noProof/>
            </w:rPr>
            <w:t>требования</w:t>
          </w:r>
          <w:r w:rsidRPr="00B25974">
            <w:rPr>
              <w:noProof/>
            </w:rPr>
            <w:t xml:space="preserve"> (</w:t>
          </w:r>
          <w:r>
            <w:rPr>
              <w:noProof/>
            </w:rPr>
            <w:t>сценарии</w:t>
          </w:r>
          <w:r w:rsidRPr="00B25974">
            <w:rPr>
              <w:noProof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44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4.2 Словарь предметной области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47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4.3 Структура программы на уровне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48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4.4 Типовые процессы в программе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50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>
            <w:rPr>
              <w:noProof/>
            </w:rPr>
            <w:t>4.5 Человеко-машинное взаимодействие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52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B25974">
            <w:rPr>
              <w:noProof/>
            </w:rPr>
            <w:t>4</w:t>
          </w:r>
          <w:r>
            <w:rPr>
              <w:noProof/>
            </w:rPr>
            <w:t>.</w:t>
          </w:r>
          <w:r w:rsidRPr="00B25974">
            <w:rPr>
              <w:noProof/>
            </w:rPr>
            <w:t>6</w:t>
          </w:r>
          <w:r>
            <w:rPr>
              <w:noProof/>
            </w:rPr>
            <w:t xml:space="preserve"> Реализация ключевых классов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57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lang w:eastAsia="en-US"/>
            </w:rPr>
          </w:pPr>
          <w:r w:rsidRPr="00B25974">
            <w:rPr>
              <w:noProof/>
            </w:rPr>
            <w:t>4</w:t>
          </w:r>
          <w:r>
            <w:rPr>
              <w:noProof/>
            </w:rPr>
            <w:t>.</w:t>
          </w:r>
          <w:r w:rsidRPr="00B25974">
            <w:rPr>
              <w:noProof/>
            </w:rPr>
            <w:t>7</w:t>
          </w:r>
          <w:r>
            <w:rPr>
              <w:noProof/>
            </w:rPr>
            <w:t xml:space="preserve"> Реализация ключевых тестовых случаев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69</w:t>
          </w:r>
          <w:r>
            <w:rPr>
              <w:noProof/>
            </w:rPr>
            <w:fldChar w:fldCharType="end"/>
          </w:r>
        </w:p>
        <w:p w:rsidR="00B25974" w:rsidRPr="00B25974" w:rsidRDefault="00B25974">
          <w:pPr>
            <w:pStyle w:val="TOC1"/>
            <w:tabs>
              <w:tab w:val="right" w:leader="dot" w:pos="96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rPr>
              <w:noProof/>
            </w:rPr>
            <w:t>5 Список использованной литературы и других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_Toc105032118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A47C05">
            <w:rPr>
              <w:noProof/>
            </w:rPr>
            <w:t>81</w:t>
          </w:r>
          <w:r>
            <w:rPr>
              <w:noProof/>
            </w:rPr>
            <w:fldChar w:fldCharType="end"/>
          </w:r>
        </w:p>
        <w:p w:rsidR="00BF617C" w:rsidRDefault="00224160" w:rsidP="00224160">
          <w:pPr>
            <w:jc w:val="center"/>
          </w:pPr>
          <w:r>
            <w:fldChar w:fldCharType="end"/>
          </w:r>
        </w:p>
      </w:sdtContent>
    </w:sdt>
    <w:p w:rsidR="00BF617C" w:rsidRDefault="00BF617C">
      <w:pPr>
        <w:spacing w:after="0" w:line="240" w:lineRule="auto"/>
      </w:pPr>
      <w:r>
        <w:br w:type="page"/>
      </w: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0" w:name="_Toc105032099"/>
      <w:r>
        <w:lastRenderedPageBreak/>
        <w:t>1 Формулировка задания</w:t>
      </w:r>
      <w:bookmarkEnd w:id="0"/>
    </w:p>
    <w:p w:rsidR="00224160" w:rsidRPr="00FF6E34" w:rsidRDefault="00224160" w:rsidP="00224160">
      <w:pP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FF6E34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FF6E34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вниз.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FF6E34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FF6E34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FF6E34">
        <w:rPr>
          <w:rFonts w:cs="Times New Roman"/>
          <w:szCs w:val="28"/>
          <w:shd w:val="clear" w:color="auto" w:fill="FFFFFF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ind w:left="375"/>
        <w:rPr>
          <w:rFonts w:cs="Times New Roman"/>
          <w:szCs w:val="28"/>
          <w:shd w:val="clear" w:color="auto" w:fill="FFFFFF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1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создания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новых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специальными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возможностями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взрыванию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соседних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быть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визуально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различимы.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шарик,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который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уничтожает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все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остальные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ряду.</w:t>
      </w: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color w:val="000000"/>
          <w:szCs w:val="28"/>
          <w:lang w:eastAsia="ru-RU"/>
        </w:rPr>
      </w:pPr>
    </w:p>
    <w:p w:rsidR="00224160" w:rsidRPr="00FF6E34" w:rsidRDefault="00224160" w:rsidP="00224160">
      <w:pPr>
        <w:shd w:val="clear" w:color="auto" w:fill="FFFFFF"/>
        <w:suppressAutoHyphens w:val="0"/>
        <w:spacing w:after="15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b/>
          <w:bCs/>
          <w:szCs w:val="28"/>
          <w:lang w:eastAsia="ru-RU"/>
        </w:rPr>
        <w:t>Подвариант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2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(низкий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b/>
          <w:bCs/>
          <w:szCs w:val="28"/>
          <w:lang w:eastAsia="ru-RU"/>
        </w:rPr>
        <w:t>уровень).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Вариативность: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предусмотреть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различные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очередного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Реализовать: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случайный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способ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порождения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ряда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шариков;</w:t>
      </w:r>
    </w:p>
    <w:p w:rsidR="00224160" w:rsidRPr="00FF6E34" w:rsidRDefault="00224160" w:rsidP="00224160">
      <w:pPr>
        <w:shd w:val="clear" w:color="auto" w:fill="FFFFFF"/>
        <w:suppressAutoHyphens w:val="0"/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FF6E34">
        <w:rPr>
          <w:rFonts w:eastAsia="Times New Roman" w:cs="Times New Roman"/>
          <w:szCs w:val="28"/>
          <w:lang w:eastAsia="ru-RU"/>
        </w:rPr>
        <w:t>-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не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должны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образовываться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цепочки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длиной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более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5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F6E34">
        <w:rPr>
          <w:rFonts w:eastAsia="Times New Roman" w:cs="Times New Roman"/>
          <w:szCs w:val="28"/>
          <w:lang w:eastAsia="ru-RU"/>
        </w:rPr>
        <w:t>шариков.</w:t>
      </w:r>
    </w:p>
    <w:p w:rsidR="00224160" w:rsidRDefault="00224160" w:rsidP="00224160">
      <w:pPr>
        <w:pStyle w:val="af6"/>
        <w:spacing w:after="0" w:line="312" w:lineRule="auto"/>
        <w:ind w:left="0"/>
        <w:contextualSpacing/>
        <w:jc w:val="both"/>
      </w:pPr>
    </w:p>
    <w:p w:rsidR="00224160" w:rsidRDefault="00224160" w:rsidP="00901E94">
      <w:pPr>
        <w:pStyle w:val="Heading1"/>
        <w:numPr>
          <w:ilvl w:val="0"/>
          <w:numId w:val="10"/>
        </w:numPr>
        <w:spacing w:before="0" w:after="240"/>
        <w:ind w:left="0" w:firstLine="709"/>
      </w:pPr>
      <w:bookmarkStart w:id="1" w:name="_Toc105032100"/>
      <w:r>
        <w:t>2 Нефункциональные требования</w:t>
      </w:r>
      <w:bookmarkEnd w:id="1"/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 xml:space="preserve">Программа должна быть реализована на языке Java </w:t>
      </w:r>
      <w:r>
        <w:rPr>
          <w:sz w:val="28"/>
          <w:szCs w:val="28"/>
          <w:lang w:val="en-GB"/>
        </w:rPr>
        <w:t>SE</w:t>
      </w:r>
      <w:r>
        <w:rPr>
          <w:sz w:val="28"/>
          <w:szCs w:val="28"/>
        </w:rPr>
        <w:t xml:space="preserve"> 12 с использованием стандартных библиотек, в том числе, библиотеки </w:t>
      </w:r>
      <w:r>
        <w:rPr>
          <w:sz w:val="28"/>
          <w:szCs w:val="28"/>
          <w:lang w:val="en-US"/>
        </w:rPr>
        <w:t>Swing</w:t>
      </w:r>
      <w:r>
        <w:rPr>
          <w:sz w:val="28"/>
          <w:szCs w:val="28"/>
        </w:rPr>
        <w:t>.</w:t>
      </w:r>
    </w:p>
    <w:p w:rsidR="00224160" w:rsidRDefault="00224160" w:rsidP="00901E94">
      <w:pPr>
        <w:pStyle w:val="af5"/>
        <w:numPr>
          <w:ilvl w:val="0"/>
          <w:numId w:val="12"/>
        </w:numPr>
        <w:snapToGrid w:val="0"/>
        <w:spacing w:before="0" w:after="0" w:line="312" w:lineRule="auto"/>
        <w:ind w:left="0" w:firstLine="709"/>
        <w:jc w:val="both"/>
      </w:pPr>
      <w:r>
        <w:rPr>
          <w:sz w:val="28"/>
          <w:szCs w:val="28"/>
        </w:rPr>
        <w:t>Форматирование исходного кода программы должно соответствовать Java Code Conventions, September 12, 1997.</w:t>
      </w:r>
    </w:p>
    <w:p w:rsidR="00224160" w:rsidRDefault="00224160" w:rsidP="00224160">
      <w:pPr>
        <w:rPr>
          <w:szCs w:val="28"/>
        </w:rPr>
      </w:pPr>
    </w:p>
    <w:p w:rsidR="00224160" w:rsidRDefault="00224160" w:rsidP="00224160">
      <w:pPr>
        <w:rPr>
          <w:color w:val="000000"/>
          <w:szCs w:val="28"/>
        </w:rPr>
      </w:pPr>
      <w:bookmarkStart w:id="2" w:name="__RefHeading__1976_1099481514"/>
      <w:bookmarkEnd w:id="2"/>
    </w:p>
    <w:p w:rsidR="00224160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</w:pPr>
      <w:bookmarkStart w:id="3" w:name="_Toc105032101"/>
      <w:r>
        <w:t>3 Первая итерация разработки</w:t>
      </w:r>
      <w:bookmarkEnd w:id="3"/>
    </w:p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4" w:name="_Toc105032102"/>
      <w:r>
        <w:t>3.1 Формулировка упрощенного варианта задания</w:t>
      </w:r>
      <w:bookmarkEnd w:id="4"/>
    </w:p>
    <w:p w:rsidR="00224160" w:rsidRPr="00BA641C" w:rsidRDefault="00224160" w:rsidP="00224160">
      <w:pP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  <w:r w:rsidRPr="00BA641C">
        <w:rPr>
          <w:rFonts w:eastAsia="Times New Roman" w:cs="Times New Roman"/>
          <w:color w:val="000000"/>
          <w:szCs w:val="28"/>
        </w:rPr>
        <w:t>Правила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игры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«Шарики»:</w:t>
      </w:r>
      <w:r>
        <w:rPr>
          <w:rFonts w:eastAsia="Times New Roman" w:cs="Times New Roman"/>
          <w:color w:val="000000"/>
          <w:szCs w:val="28"/>
        </w:rPr>
        <w:t xml:space="preserve"> 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eastAsia="Times New Roman" w:cs="Times New Roman"/>
          <w:color w:val="000000"/>
          <w:szCs w:val="28"/>
        </w:rPr>
        <w:t>Игра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происходит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A641C">
        <w:rPr>
          <w:rFonts w:eastAsia="Times New Roman" w:cs="Times New Roman"/>
          <w:color w:val="000000"/>
          <w:szCs w:val="28"/>
        </w:rPr>
        <w:t>прямоугольном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стакане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NxM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заполнен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шариками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разного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взрывать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цепочки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одного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цвета,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находящихся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с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другом.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этом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шарики,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находящиеся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выше,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падают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вниз.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Цель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игры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-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оставить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на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поле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как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можно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меньше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Pr="00BA641C" w:rsidRDefault="00224160" w:rsidP="00224160">
      <w:pPr>
        <w:numPr>
          <w:ilvl w:val="0"/>
          <w:numId w:val="2"/>
        </w:numPr>
        <w:shd w:val="clear" w:color="auto" w:fill="FFFFFF"/>
        <w:suppressAutoHyphens w:val="0"/>
        <w:spacing w:after="0" w:line="360" w:lineRule="auto"/>
        <w:ind w:left="375"/>
        <w:rPr>
          <w:rFonts w:eastAsia="Times New Roman" w:cs="Times New Roman"/>
          <w:color w:val="000000"/>
          <w:szCs w:val="28"/>
          <w:lang w:eastAsia="ru-RU"/>
        </w:rPr>
      </w:pP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определённые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промежутки</w:t>
      </w:r>
      <w:r>
        <w:rPr>
          <w:rFonts w:cs="Times New Roman"/>
          <w:szCs w:val="28"/>
          <w:shd w:val="clear" w:color="auto" w:fill="FFFFFF"/>
        </w:rPr>
        <w:t xml:space="preserve">  </w:t>
      </w:r>
      <w:r w:rsidRPr="00BA641C">
        <w:rPr>
          <w:rFonts w:cs="Times New Roman"/>
          <w:szCs w:val="28"/>
          <w:shd w:val="clear" w:color="auto" w:fill="FFFFFF"/>
        </w:rPr>
        <w:t>времени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порождается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новый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нижний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ряд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шариков.</w:t>
      </w:r>
    </w:p>
    <w:p w:rsidR="00224160" w:rsidRDefault="00224160" w:rsidP="00224160"/>
    <w:p w:rsidR="00224160" w:rsidRDefault="00224160" w:rsidP="00224160"/>
    <w:p w:rsidR="00224160" w:rsidRDefault="00224160" w:rsidP="00901E94">
      <w:pPr>
        <w:pStyle w:val="Heading3"/>
        <w:numPr>
          <w:ilvl w:val="2"/>
          <w:numId w:val="10"/>
        </w:numPr>
        <w:ind w:left="0" w:firstLine="709"/>
      </w:pPr>
      <w:bookmarkStart w:id="5" w:name="_Toc105032103"/>
      <w:r>
        <w:t>3.2 Функциональные требования (сценарии)</w:t>
      </w:r>
      <w:bookmarkEnd w:id="5"/>
    </w:p>
    <w:p w:rsidR="00224160" w:rsidRDefault="00224160" w:rsidP="00224160">
      <w:pPr>
        <w:spacing w:after="0" w:line="312" w:lineRule="auto"/>
        <w:ind w:firstLine="709"/>
        <w:jc w:val="both"/>
      </w:pPr>
    </w:p>
    <w:p w:rsidR="00224160" w:rsidRPr="00BA641C" w:rsidRDefault="00224160" w:rsidP="00224160"/>
    <w:p w:rsidR="00224160" w:rsidRDefault="00224160" w:rsidP="00224160">
      <w:pPr>
        <w:pStyle w:val="ListParagraph"/>
        <w:numPr>
          <w:ilvl w:val="1"/>
          <w:numId w:val="3"/>
        </w:numPr>
        <w:ind w:left="426" w:hanging="426"/>
        <w:rPr>
          <w:b/>
        </w:rPr>
      </w:pPr>
      <w:r>
        <w:rPr>
          <w:b/>
        </w:rPr>
        <w:t>Сценарий «Играть»: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пользователя, Игра стартует.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создает Ячейки и формируется из них.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-1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Игры, Стакан заполняет последние пять рядов ячейки шариками.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пользователя Шарик выбирается и делает его активным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Активный шарик создает последовательность шариков и помещает себя в нее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</w:p>
    <w:p w:rsidR="00224160" w:rsidRDefault="00224160" w:rsidP="00901E94">
      <w:pPr>
        <w:pStyle w:val="ListParagraph"/>
        <w:numPr>
          <w:ilvl w:val="0"/>
          <w:numId w:val="4"/>
        </w:numPr>
        <w:ind w:left="426" w:hanging="426"/>
        <w:jc w:val="both"/>
        <w:rPr>
          <w:rFonts w:cs="Times New Roman"/>
          <w:szCs w:val="28"/>
          <w:u w:val="single"/>
        </w:rPr>
      </w:pPr>
      <w:r w:rsidRPr="00E56132">
        <w:rPr>
          <w:rFonts w:cs="Times New Roman"/>
          <w:szCs w:val="28"/>
        </w:rPr>
        <w:t xml:space="preserve">По указанию Игры, 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 xml:space="preserve">, если он образует группу из трёх и более одноцветных шариков 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1008" w:hanging="426"/>
        <w:jc w:val="both"/>
        <w:rPr>
          <w:rFonts w:cs="Times New Roman"/>
          <w:szCs w:val="28"/>
          <w:u w:val="single"/>
        </w:rPr>
      </w:pPr>
      <w:r w:rsidRPr="00F70A64">
        <w:rPr>
          <w:rFonts w:cs="Times New Roman"/>
          <w:color w:val="212529"/>
          <w:szCs w:val="28"/>
          <w:shd w:val="clear" w:color="auto" w:fill="FFFFFF"/>
        </w:rPr>
        <w:t xml:space="preserve">По указанию Стакана, 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</w:p>
    <w:p w:rsidR="00224160" w:rsidRDefault="00224160" w:rsidP="00901E94">
      <w:pPr>
        <w:pStyle w:val="ListParagraph"/>
        <w:numPr>
          <w:ilvl w:val="0"/>
          <w:numId w:val="4"/>
        </w:numPr>
        <w:spacing w:after="0" w:line="360" w:lineRule="auto"/>
        <w:ind w:left="426" w:right="724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Игры, </w:t>
      </w:r>
      <w:r w:rsidRPr="00BA641C">
        <w:rPr>
          <w:rFonts w:cs="Times New Roman"/>
          <w:szCs w:val="28"/>
          <w:shd w:val="clear" w:color="auto" w:fill="FFFFFF"/>
        </w:rPr>
        <w:t>Через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A641C">
        <w:rPr>
          <w:rFonts w:cs="Times New Roman"/>
          <w:szCs w:val="28"/>
          <w:shd w:val="clear" w:color="auto" w:fill="FFFFFF"/>
        </w:rPr>
        <w:t>о</w:t>
      </w:r>
      <w:r>
        <w:rPr>
          <w:rFonts w:cs="Times New Roman"/>
          <w:szCs w:val="28"/>
          <w:shd w:val="clear" w:color="auto" w:fill="FFFFFF"/>
        </w:rPr>
        <w:t xml:space="preserve">пределённые промежутки  времени, </w:t>
      </w:r>
      <w:r>
        <w:rPr>
          <w:rFonts w:cs="Times New Roman"/>
          <w:szCs w:val="28"/>
          <w:u w:val="single"/>
        </w:rPr>
        <w:t xml:space="preserve">Стакан порождает новый нижний ряд шариков </w:t>
      </w:r>
    </w:p>
    <w:p w:rsidR="00224160" w:rsidRDefault="00224160" w:rsidP="00901E94">
      <w:pPr>
        <w:numPr>
          <w:ilvl w:val="0"/>
          <w:numId w:val="4"/>
        </w:numPr>
        <w:spacing w:after="0" w:line="312" w:lineRule="auto"/>
        <w:ind w:left="426" w:hanging="426"/>
        <w:jc w:val="both"/>
        <w:rPr>
          <w:b/>
        </w:rPr>
      </w:pPr>
      <w:r w:rsidRPr="00BF617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F617C">
        <w:rPr>
          <w:rFonts w:cs="Times New Roman"/>
          <w:b/>
          <w:szCs w:val="28"/>
        </w:rPr>
        <w:t>завершается</w:t>
      </w:r>
      <w:r w:rsidRPr="00BF617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 xml:space="preserve"> </w:t>
      </w:r>
      <w:r>
        <w:rPr>
          <w:b/>
        </w:rPr>
        <w:br w:type="page"/>
      </w:r>
    </w:p>
    <w:p w:rsidR="00224160" w:rsidRDefault="00224160" w:rsidP="00224160">
      <w:pPr>
        <w:spacing w:after="0" w:line="312" w:lineRule="auto"/>
        <w:ind w:left="426"/>
        <w:jc w:val="both"/>
        <w:rPr>
          <w:b/>
        </w:rPr>
      </w:pP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Последовательность ищет в Стакане шарики одного цвета</w:t>
      </w:r>
      <w:r>
        <w:rPr>
          <w:b/>
        </w:rPr>
        <w:t>»</w:t>
      </w:r>
    </w:p>
    <w:p w:rsidR="00224160" w:rsidRPr="0016282A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По указанию Стакана, </w:t>
      </w:r>
      <w:r w:rsidRPr="0016282A">
        <w:rPr>
          <w:rFonts w:cs="Times New Roman"/>
          <w:szCs w:val="28"/>
        </w:rPr>
        <w:t>сосед</w:t>
      </w:r>
      <w:r>
        <w:rPr>
          <w:rFonts w:cs="Times New Roman"/>
          <w:szCs w:val="28"/>
        </w:rPr>
        <w:t xml:space="preserve">ние ячейки ячейки активного шарика </w:t>
      </w:r>
      <w:r w:rsidRPr="0016282A">
        <w:rPr>
          <w:rFonts w:cs="Times New Roman"/>
          <w:szCs w:val="28"/>
        </w:rPr>
        <w:t>проверяются</w:t>
      </w:r>
    </w:p>
    <w:p w:rsidR="00224160" w:rsidRPr="005E0438" w:rsidRDefault="00224160" w:rsidP="00901E94">
      <w:pPr>
        <w:numPr>
          <w:ilvl w:val="0"/>
          <w:numId w:val="5"/>
        </w:numPr>
        <w:tabs>
          <w:tab w:val="num" w:pos="426"/>
        </w:tabs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5E0438">
        <w:rPr>
          <w:rFonts w:cs="Times New Roman"/>
          <w:b/>
          <w:szCs w:val="28"/>
        </w:rPr>
        <w:t>Для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всех</w:t>
      </w:r>
      <w:r>
        <w:rPr>
          <w:rFonts w:cs="Times New Roman"/>
          <w:b/>
          <w:szCs w:val="28"/>
        </w:rPr>
        <w:t xml:space="preserve"> </w:t>
      </w:r>
      <w:r w:rsidRPr="005E0438">
        <w:rPr>
          <w:rFonts w:cs="Times New Roman"/>
          <w:b/>
          <w:szCs w:val="28"/>
        </w:rPr>
        <w:t>сосед</w:t>
      </w:r>
      <w:r>
        <w:rPr>
          <w:rFonts w:cs="Times New Roman"/>
          <w:b/>
          <w:szCs w:val="28"/>
        </w:rPr>
        <w:t>н</w:t>
      </w:r>
      <w:r w:rsidRPr="005E0438">
        <w:rPr>
          <w:rFonts w:cs="Times New Roman"/>
          <w:b/>
          <w:szCs w:val="28"/>
        </w:rPr>
        <w:t>ие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b/>
          <w:szCs w:val="28"/>
        </w:rPr>
        <w:t>ячейки</w:t>
      </w:r>
      <w:r>
        <w:rPr>
          <w:rFonts w:cs="Times New Roman"/>
          <w:szCs w:val="28"/>
        </w:rPr>
        <w:t xml:space="preserve"> </w:t>
      </w:r>
    </w:p>
    <w:p w:rsidR="00224160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Если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соседней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ячейке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активный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шар</w:t>
      </w:r>
      <w:r>
        <w:rPr>
          <w:rFonts w:cs="Times New Roman"/>
          <w:szCs w:val="28"/>
        </w:rPr>
        <w:t xml:space="preserve">ик </w:t>
      </w:r>
      <w:r w:rsidRPr="0016282A">
        <w:rPr>
          <w:rFonts w:cs="Times New Roman"/>
          <w:szCs w:val="28"/>
        </w:rPr>
        <w:t>имеют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одинаковый</w:t>
      </w:r>
      <w:r>
        <w:rPr>
          <w:rFonts w:cs="Times New Roman"/>
          <w:szCs w:val="28"/>
        </w:rPr>
        <w:t xml:space="preserve"> </w:t>
      </w:r>
      <w:r w:rsidRPr="0016282A">
        <w:rPr>
          <w:rFonts w:cs="Times New Roman"/>
          <w:szCs w:val="28"/>
        </w:rPr>
        <w:t>свет,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то,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соседний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создает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свою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последовательность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помещает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себя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</w:rPr>
        <w:t>нее</w:t>
      </w:r>
    </w:p>
    <w:p w:rsidR="00224160" w:rsidRPr="005E0438" w:rsidRDefault="00224160" w:rsidP="00901E94">
      <w:pPr>
        <w:numPr>
          <w:ilvl w:val="1"/>
          <w:numId w:val="5"/>
        </w:numPr>
        <w:spacing w:after="0" w:line="312" w:lineRule="auto"/>
        <w:jc w:val="both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 </w:t>
      </w:r>
      <w:r w:rsidRPr="005E0438">
        <w:rPr>
          <w:rFonts w:cs="Times New Roman"/>
          <w:szCs w:val="28"/>
          <w:u w:val="single"/>
        </w:rPr>
        <w:t>Последовательность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соседного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шарика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ищет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в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Стакане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шарики</w:t>
      </w:r>
      <w:r>
        <w:rPr>
          <w:rFonts w:cs="Times New Roman"/>
          <w:szCs w:val="28"/>
          <w:u w:val="single"/>
        </w:rPr>
        <w:t xml:space="preserve"> </w:t>
      </w:r>
      <w:r w:rsidRPr="005E0438">
        <w:rPr>
          <w:rFonts w:cs="Times New Roman"/>
          <w:szCs w:val="28"/>
          <w:u w:val="single"/>
        </w:rPr>
        <w:t>одного</w:t>
      </w:r>
      <w:r>
        <w:rPr>
          <w:rFonts w:cs="Times New Roman"/>
          <w:szCs w:val="28"/>
          <w:u w:val="single"/>
        </w:rPr>
        <w:t xml:space="preserve">  </w:t>
      </w:r>
      <w:r w:rsidRPr="005E0438">
        <w:rPr>
          <w:rFonts w:cs="Times New Roman"/>
          <w:szCs w:val="28"/>
          <w:u w:val="single"/>
        </w:rPr>
        <w:t>цвета</w:t>
      </w:r>
      <w:r>
        <w:rPr>
          <w:rFonts w:cs="Times New Roman"/>
          <w:szCs w:val="28"/>
          <w:u w:val="single"/>
        </w:rPr>
        <w:t xml:space="preserve"> </w:t>
      </w:r>
    </w:p>
    <w:p w:rsidR="00224160" w:rsidRPr="00D45460" w:rsidRDefault="00224160" w:rsidP="00901E94">
      <w:pPr>
        <w:numPr>
          <w:ilvl w:val="1"/>
          <w:numId w:val="5"/>
        </w:numPr>
        <w:spacing w:after="0" w:line="312" w:lineRule="auto"/>
        <w:ind w:right="-126"/>
        <w:jc w:val="both"/>
        <w:rPr>
          <w:rFonts w:cs="Times New Roman"/>
          <w:szCs w:val="28"/>
        </w:rPr>
      </w:pPr>
      <w:r w:rsidRPr="00D45460">
        <w:rPr>
          <w:rFonts w:cs="Times New Roman"/>
          <w:szCs w:val="28"/>
        </w:rPr>
        <w:t xml:space="preserve"> Последовательность </w:t>
      </w:r>
      <w:r>
        <w:rPr>
          <w:rFonts w:cs="Times New Roman"/>
          <w:szCs w:val="28"/>
        </w:rPr>
        <w:t>соседнего шарика помещаеться в последовательность активного шарика</w:t>
      </w:r>
    </w:p>
    <w:p w:rsidR="00224160" w:rsidRPr="00BA641C" w:rsidRDefault="00224160" w:rsidP="00901E94">
      <w:pPr>
        <w:numPr>
          <w:ilvl w:val="0"/>
          <w:numId w:val="5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 xml:space="preserve">. 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 w:rsidRPr="00E56132">
        <w:rPr>
          <w:rFonts w:cs="Times New Roman"/>
          <w:szCs w:val="28"/>
          <w:u w:val="single"/>
        </w:rPr>
        <w:t>Стакан удаляет последовательность</w:t>
      </w:r>
      <w:r>
        <w:rPr>
          <w:rFonts w:cs="Times New Roman"/>
          <w:szCs w:val="28"/>
          <w:u w:val="single"/>
        </w:rPr>
        <w:t>, если он образует группу из трёх и более одноцветных шариков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 указанию Стакана,  каждый шарик в последовательности удаляется из своей ячейки</w:t>
      </w:r>
    </w:p>
    <w:p w:rsidR="00224160" w:rsidRDefault="00224160" w:rsidP="00901E94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Последовательность удаляется из набор шариков в стакане</w:t>
      </w:r>
    </w:p>
    <w:p w:rsidR="00224160" w:rsidRPr="00BA641C" w:rsidRDefault="00224160" w:rsidP="00901E94">
      <w:pPr>
        <w:numPr>
          <w:ilvl w:val="0"/>
          <w:numId w:val="6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 xml:space="preserve">Дочерний сценарий </w:t>
      </w:r>
      <w:r>
        <w:t>«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>Шарики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,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которые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находятся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</w:t>
      </w:r>
      <w:r w:rsidRPr="00BB5CC9">
        <w:rPr>
          <w:rFonts w:cs="Times New Roman"/>
          <w:color w:val="212529"/>
          <w:szCs w:val="28"/>
          <w:u w:val="single"/>
          <w:shd w:val="clear" w:color="auto" w:fill="FFFFFF"/>
        </w:rPr>
        <w:t>выше</w:t>
      </w:r>
      <w:r>
        <w:rPr>
          <w:rFonts w:cs="Times New Roman"/>
          <w:color w:val="212529"/>
          <w:szCs w:val="28"/>
          <w:u w:val="single"/>
          <w:shd w:val="clear" w:color="auto" w:fill="FFFFFF"/>
        </w:rPr>
        <w:t xml:space="preserve"> удаленной последовательностю, падают вниз</w:t>
      </w:r>
      <w:r>
        <w:t>»</w:t>
      </w:r>
    </w:p>
    <w:p w:rsidR="00224160" w:rsidRDefault="00224160" w:rsidP="00901E94">
      <w:pPr>
        <w:pStyle w:val="ListParagraph"/>
        <w:numPr>
          <w:ilvl w:val="0"/>
          <w:numId w:val="7"/>
        </w:numPr>
        <w:spacing w:after="0" w:line="360" w:lineRule="auto"/>
        <w:ind w:left="426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Ячейка сообщает, что в ней нет шарика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Стакан ишет шарик </w:t>
      </w:r>
      <w:r w:rsidRPr="00F70A64">
        <w:rPr>
          <w:rFonts w:cs="Times New Roman"/>
          <w:szCs w:val="28"/>
        </w:rPr>
        <w:t>в ячейках выше</w:t>
      </w:r>
      <w:r>
        <w:rPr>
          <w:rFonts w:cs="Times New Roman"/>
          <w:szCs w:val="28"/>
        </w:rPr>
        <w:t xml:space="preserve"> </w:t>
      </w:r>
      <w:r w:rsidRPr="00E016B3">
        <w:rPr>
          <w:rFonts w:cs="Times New Roman"/>
          <w:szCs w:val="28"/>
        </w:rPr>
        <w:t>в том же столбце</w:t>
      </w:r>
    </w:p>
    <w:p w:rsidR="00224160" w:rsidRDefault="00224160" w:rsidP="00901E94">
      <w:pPr>
        <w:pStyle w:val="ListParagraph"/>
        <w:numPr>
          <w:ilvl w:val="0"/>
          <w:numId w:val="7"/>
        </w:numPr>
        <w:tabs>
          <w:tab w:val="clear" w:pos="720"/>
          <w:tab w:val="num" w:pos="426"/>
        </w:tabs>
        <w:spacing w:after="0" w:line="360" w:lineRule="auto"/>
        <w:ind w:hanging="720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такан переносит шарик </w:t>
      </w:r>
      <w:r w:rsidRPr="00E016B3">
        <w:rPr>
          <w:rFonts w:cs="Times New Roman"/>
          <w:szCs w:val="28"/>
        </w:rPr>
        <w:t>в ячейку, которая отправила сообщение</w:t>
      </w:r>
    </w:p>
    <w:p w:rsidR="00224160" w:rsidRPr="00BA641C" w:rsidRDefault="00224160" w:rsidP="00901E94">
      <w:pPr>
        <w:numPr>
          <w:ilvl w:val="0"/>
          <w:numId w:val="7"/>
        </w:numPr>
        <w:spacing w:after="0" w:line="312" w:lineRule="auto"/>
        <w:ind w:left="426" w:hanging="426"/>
        <w:jc w:val="both"/>
        <w:rPr>
          <w:rFonts w:cs="Times New Roman"/>
          <w:szCs w:val="28"/>
          <w:u w:val="single"/>
        </w:rPr>
      </w:pPr>
      <w:r w:rsidRPr="00BA641C">
        <w:rPr>
          <w:rFonts w:cs="Times New Roman"/>
          <w:b/>
          <w:szCs w:val="28"/>
        </w:rPr>
        <w:t>Сценарий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завершается</w:t>
      </w:r>
      <w:r w:rsidRPr="00BA641C">
        <w:rPr>
          <w:rFonts w:cs="Times New Roman"/>
          <w:szCs w:val="28"/>
        </w:rPr>
        <w:t>.</w:t>
      </w:r>
      <w:r w:rsidRPr="00BA641C">
        <w:rPr>
          <w:rFonts w:cs="Times New Roman"/>
          <w:szCs w:val="28"/>
        </w:rP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Дочерний сценарий «</w:t>
      </w:r>
      <w:r>
        <w:rPr>
          <w:rFonts w:cs="Times New Roman"/>
          <w:szCs w:val="28"/>
          <w:u w:val="single"/>
        </w:rPr>
        <w:t>Стакан порождает новый нижний ряд шариков</w:t>
      </w:r>
      <w:r>
        <w:rPr>
          <w:b/>
        </w:rPr>
        <w:t>»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1.</w:t>
      </w:r>
      <w:r w:rsidRPr="00A44BAD">
        <w:rPr>
          <w:rFonts w:cs="Times New Roman"/>
        </w:rPr>
        <w:tab/>
        <w:t>Cтакан перемещает шары, который находится в нем в следующую ячейку над ним</w:t>
      </w:r>
    </w:p>
    <w:p w:rsidR="00224160" w:rsidRPr="00A44BAD" w:rsidRDefault="00224160" w:rsidP="00224160">
      <w:pPr>
        <w:ind w:left="426" w:hanging="426"/>
        <w:rPr>
          <w:rFonts w:cs="Times New Roman"/>
        </w:rPr>
      </w:pPr>
      <w:r w:rsidRPr="00A44BAD">
        <w:rPr>
          <w:rFonts w:cs="Times New Roman"/>
        </w:rPr>
        <w:t>2.</w:t>
      </w:r>
      <w:r w:rsidRPr="00A44BAD">
        <w:rPr>
          <w:rFonts w:cs="Times New Roman"/>
        </w:rPr>
        <w:tab/>
      </w:r>
      <w:r w:rsidRPr="006335EC">
        <w:rPr>
          <w:rFonts w:cs="Times New Roman"/>
        </w:rPr>
        <w:t xml:space="preserve">Для всех ячеек </w:t>
      </w:r>
      <w:r>
        <w:rPr>
          <w:rFonts w:cs="Times New Roman"/>
        </w:rPr>
        <w:t>в последнем ряду ячейки в стакане</w:t>
      </w:r>
    </w:p>
    <w:p w:rsidR="00224160" w:rsidRPr="00A44BAD" w:rsidRDefault="00224160" w:rsidP="00224160">
      <w:pPr>
        <w:ind w:left="852" w:hanging="426"/>
        <w:rPr>
          <w:rFonts w:cs="Times New Roman"/>
        </w:rPr>
      </w:pPr>
      <w:r w:rsidRPr="00A44BAD">
        <w:rPr>
          <w:rFonts w:cs="Times New Roman"/>
        </w:rPr>
        <w:t>2.1.</w:t>
      </w:r>
      <w:r w:rsidRPr="00A44BAD">
        <w:rPr>
          <w:rFonts w:cs="Times New Roman"/>
        </w:rPr>
        <w:tab/>
        <w:t xml:space="preserve"> </w:t>
      </w:r>
      <w:r>
        <w:rPr>
          <w:rFonts w:cs="Times New Roman"/>
        </w:rPr>
        <w:t>Стакан</w:t>
      </w:r>
      <w:r w:rsidRPr="006335EC">
        <w:rPr>
          <w:rFonts w:cs="Times New Roman"/>
        </w:rPr>
        <w:t xml:space="preserve"> создает новый шар</w:t>
      </w:r>
      <w:r>
        <w:rPr>
          <w:rFonts w:cs="Times New Roman"/>
        </w:rPr>
        <w:t>ик</w:t>
      </w:r>
      <w:r w:rsidRPr="006335EC">
        <w:rPr>
          <w:rFonts w:cs="Times New Roman"/>
        </w:rPr>
        <w:t xml:space="preserve"> случайного цвета</w:t>
      </w:r>
      <w:r>
        <w:rPr>
          <w:rFonts w:cs="Times New Roman"/>
        </w:rPr>
        <w:t xml:space="preserve"> и </w:t>
      </w:r>
      <w:r w:rsidRPr="00DD6ABB">
        <w:rPr>
          <w:rFonts w:cs="Times New Roman"/>
        </w:rPr>
        <w:t xml:space="preserve">помещает </w:t>
      </w:r>
      <w:r>
        <w:rPr>
          <w:rFonts w:cs="Times New Roman"/>
        </w:rPr>
        <w:t>его в ячейку</w:t>
      </w:r>
    </w:p>
    <w:p w:rsidR="00224160" w:rsidRPr="00A44BAD" w:rsidRDefault="00224160" w:rsidP="00224160">
      <w:pPr>
        <w:ind w:left="426" w:hanging="426"/>
        <w:rPr>
          <w:rFonts w:cs="Times New Roman"/>
          <w:b/>
        </w:rPr>
      </w:pPr>
      <w:r>
        <w:rPr>
          <w:rFonts w:cs="Times New Roman"/>
          <w:b/>
        </w:rPr>
        <w:t>3</w:t>
      </w:r>
      <w:r w:rsidRPr="00A44BAD">
        <w:rPr>
          <w:rFonts w:cs="Times New Roman"/>
          <w:b/>
        </w:rPr>
        <w:t>.</w:t>
      </w:r>
      <w:r w:rsidRPr="00A44BAD">
        <w:rPr>
          <w:rFonts w:cs="Times New Roman"/>
          <w:b/>
        </w:rPr>
        <w:tab/>
        <w:t>Сценарий завершается.</w:t>
      </w: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</w:p>
    <w:p w:rsidR="00224160" w:rsidRDefault="00224160" w:rsidP="00224160">
      <w:pPr>
        <w:pStyle w:val="ListParagraph"/>
        <w:spacing w:after="0" w:line="312" w:lineRule="auto"/>
        <w:ind w:left="426" w:hanging="426"/>
        <w:jc w:val="both"/>
        <w:rPr>
          <w:b/>
        </w:rPr>
      </w:pPr>
      <w:r>
        <w:br w:type="page"/>
      </w:r>
    </w:p>
    <w:p w:rsidR="00224160" w:rsidRDefault="00224160" w:rsidP="00224160">
      <w:pPr>
        <w:pStyle w:val="ListParagraph"/>
        <w:numPr>
          <w:ilvl w:val="1"/>
          <w:numId w:val="3"/>
        </w:numPr>
        <w:spacing w:after="0" w:line="312" w:lineRule="auto"/>
        <w:ind w:left="426" w:hanging="426"/>
        <w:jc w:val="both"/>
        <w:rPr>
          <w:b/>
        </w:rPr>
      </w:pPr>
      <w:r>
        <w:rPr>
          <w:b/>
        </w:rPr>
        <w:t>Альтернативный сценарий – переполнение стакана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Если шарик достигает последней верхней ячейки стакана, и ячейка под ним не пустая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 xml:space="preserve">То игра выводит сообщение о завершении игры 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jc w:val="both"/>
      </w:pPr>
      <w:r>
        <w:t>Игра завершается</w:t>
      </w:r>
    </w:p>
    <w:p w:rsidR="00224160" w:rsidRDefault="00224160" w:rsidP="00901E94">
      <w:pPr>
        <w:pStyle w:val="ListParagraph"/>
        <w:numPr>
          <w:ilvl w:val="0"/>
          <w:numId w:val="8"/>
        </w:numPr>
        <w:tabs>
          <w:tab w:val="clear" w:pos="720"/>
          <w:tab w:val="num" w:pos="426"/>
        </w:tabs>
        <w:spacing w:after="0" w:line="312" w:lineRule="auto"/>
        <w:ind w:left="426" w:hanging="426"/>
        <w:rPr>
          <w:b/>
          <w:bCs/>
        </w:rPr>
      </w:pPr>
      <w:r>
        <w:rPr>
          <w:b/>
          <w:bCs/>
        </w:rPr>
        <w:t>Сценарий завершается.</w:t>
      </w:r>
    </w:p>
    <w:p w:rsidR="00224160" w:rsidRDefault="00224160" w:rsidP="00224160">
      <w:pPr>
        <w:ind w:left="360"/>
      </w:pPr>
    </w:p>
    <w:p w:rsidR="00224160" w:rsidRDefault="00224160" w:rsidP="00224160">
      <w:pPr>
        <w:pStyle w:val="Heading3"/>
        <w:numPr>
          <w:ilvl w:val="0"/>
          <w:numId w:val="0"/>
        </w:numPr>
        <w:ind w:left="709"/>
      </w:pPr>
      <w:bookmarkStart w:id="6" w:name="__RefHeading__1978_1099481514"/>
      <w:bookmarkStart w:id="7" w:name="_Toc105032104"/>
      <w:bookmarkEnd w:id="6"/>
      <w:r>
        <w:t>3.3 Словарь предметной области</w:t>
      </w:r>
      <w:bookmarkEnd w:id="7"/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Игра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управляет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игровым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циклом: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инициирует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всех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объектов,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определяет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окончание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игры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оценки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Стакан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состоящая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ячеек.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Ячейка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область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поля,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которой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находиться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шарик.</w:t>
      </w:r>
      <w:r>
        <w:rPr>
          <w:rFonts w:cs="Times New Roman"/>
          <w:szCs w:val="28"/>
        </w:rPr>
        <w:t xml:space="preserve"> 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объект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способный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взаимодействовать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стаканом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имеет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свет.</w:t>
      </w:r>
    </w:p>
    <w:p w:rsidR="00224160" w:rsidRPr="00BA641C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Активный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Шарик,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выбранный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указанию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пользователя</w:t>
      </w:r>
      <w:r>
        <w:rPr>
          <w:rFonts w:cs="Times New Roman"/>
          <w:szCs w:val="28"/>
        </w:rPr>
        <w:t xml:space="preserve">  </w:t>
      </w:r>
    </w:p>
    <w:p w:rsidR="00224160" w:rsidRDefault="00224160" w:rsidP="00224160">
      <w:pPr>
        <w:ind w:left="709"/>
        <w:rPr>
          <w:rFonts w:cs="Times New Roman"/>
          <w:szCs w:val="28"/>
        </w:rPr>
      </w:pPr>
      <w:r w:rsidRPr="00BA641C">
        <w:rPr>
          <w:rFonts w:cs="Times New Roman"/>
          <w:b/>
          <w:szCs w:val="28"/>
        </w:rPr>
        <w:t>Последовательность</w:t>
      </w:r>
      <w:r>
        <w:rPr>
          <w:rFonts w:cs="Times New Roman"/>
          <w:b/>
          <w:szCs w:val="28"/>
        </w:rPr>
        <w:t xml:space="preserve"> </w:t>
      </w:r>
      <w:r w:rsidRPr="00BA641C">
        <w:rPr>
          <w:rFonts w:cs="Times New Roman"/>
          <w:b/>
          <w:szCs w:val="28"/>
        </w:rPr>
        <w:t>шариков</w:t>
      </w:r>
      <w:r>
        <w:rPr>
          <w:rFonts w:cs="Times New Roman"/>
          <w:szCs w:val="28"/>
        </w:rPr>
        <w:t xml:space="preserve"> </w:t>
      </w:r>
      <w:r w:rsidRPr="00BA641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Pr="00590157">
        <w:rPr>
          <w:rFonts w:cs="Times New Roman"/>
          <w:szCs w:val="28"/>
        </w:rPr>
        <w:t>Группа шар</w:t>
      </w:r>
      <w:r w:rsidRPr="00894720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>ов вокруг шарик</w:t>
      </w:r>
      <w:r w:rsidRPr="00590157">
        <w:rPr>
          <w:rFonts w:cs="Times New Roman"/>
          <w:szCs w:val="28"/>
        </w:rPr>
        <w:t>, находит последовательность шаров того же цвета, что и шар</w:t>
      </w:r>
      <w:r>
        <w:rPr>
          <w:rFonts w:cs="Times New Roman"/>
          <w:szCs w:val="28"/>
        </w:rPr>
        <w:t>ик</w:t>
      </w:r>
      <w:r w:rsidRPr="00590157">
        <w:rPr>
          <w:rFonts w:cs="Times New Roman"/>
          <w:szCs w:val="28"/>
        </w:rPr>
        <w:t>.</w:t>
      </w:r>
    </w:p>
    <w:p w:rsidR="00224160" w:rsidRDefault="00224160">
      <w:pPr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224160" w:rsidRDefault="00224160" w:rsidP="00224160">
      <w:pPr>
        <w:spacing w:after="0" w:line="312" w:lineRule="auto"/>
        <w:ind w:firstLine="709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8" w:name="_Toc105032105"/>
      <w:r>
        <w:t>3</w:t>
      </w:r>
      <w:r>
        <w:rPr>
          <w:szCs w:val="26"/>
        </w:rPr>
        <w:t>.</w:t>
      </w:r>
      <w:r>
        <w:t>4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8"/>
    </w:p>
    <w:p w:rsidR="00224160" w:rsidRDefault="00224160" w:rsidP="00DC0BC3">
      <w:pPr>
        <w:pStyle w:val="Heading3"/>
        <w:numPr>
          <w:ilvl w:val="0"/>
          <w:numId w:val="0"/>
        </w:numPr>
        <w:ind w:firstLine="709"/>
      </w:pPr>
      <w:bookmarkStart w:id="9" w:name="_Toc105032106"/>
      <w:r>
        <w:t>3.5 Типовые процессы в программе</w:t>
      </w:r>
      <w:bookmarkEnd w:id="9"/>
    </w:p>
    <w:p w:rsidR="00224160" w:rsidRDefault="00224160" w:rsidP="00224160">
      <w:pPr>
        <w:spacing w:after="0" w:line="312" w:lineRule="auto"/>
        <w:rPr>
          <w:szCs w:val="28"/>
          <w:lang w:val="en-US" w:eastAsia="ru-RU"/>
        </w:rPr>
      </w:pPr>
    </w:p>
    <w:p w:rsidR="00224160" w:rsidRPr="00DB2443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0" w:name="_Toc105032107"/>
      <w:r>
        <w:t>3.6 Человеко-машинное взаимодействие</w:t>
      </w:r>
      <w:bookmarkEnd w:id="10"/>
    </w:p>
    <w:p w:rsidR="00F345B6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lang w:val="en-US"/>
        </w:rPr>
      </w:pPr>
      <w:bookmarkStart w:id="11" w:name="_Toc105032108"/>
      <w:r>
        <w:t>3.7 Реализация ключевых классов</w:t>
      </w:r>
      <w:bookmarkStart w:id="12" w:name="_Toc105032109"/>
      <w:bookmarkEnd w:id="11"/>
      <w:r w:rsidRPr="00DC0BC3">
        <w:t xml:space="preserve">3.8 </w:t>
      </w:r>
      <w:r>
        <w:t>Реализация</w:t>
      </w:r>
      <w:r w:rsidRPr="00DC0BC3">
        <w:t xml:space="preserve"> </w:t>
      </w:r>
      <w:r>
        <w:t>ключевых</w:t>
      </w:r>
      <w:r w:rsidRPr="00DC0BC3">
        <w:t xml:space="preserve"> </w:t>
      </w:r>
      <w:r>
        <w:t>тестовых</w:t>
      </w:r>
      <w:r w:rsidRPr="00DC0BC3">
        <w:t xml:space="preserve"> </w:t>
      </w:r>
      <w:r>
        <w:t>случаев</w:t>
      </w:r>
      <w:bookmarkEnd w:id="12"/>
    </w:p>
    <w:p w:rsidR="00224160" w:rsidRPr="00F345B6" w:rsidRDefault="00224160" w:rsidP="00901E94">
      <w:pPr>
        <w:pStyle w:val="Heading1"/>
        <w:pageBreakBefore/>
        <w:numPr>
          <w:ilvl w:val="0"/>
          <w:numId w:val="10"/>
        </w:numPr>
        <w:spacing w:before="0" w:after="240"/>
        <w:ind w:left="0" w:firstLine="709"/>
        <w:rPr>
          <w:lang w:val="en-US"/>
        </w:rPr>
      </w:pPr>
      <w:bookmarkStart w:id="13" w:name="_Toc105032110"/>
      <w:r w:rsidRPr="00F345B6">
        <w:rPr>
          <w:lang w:val="en-US"/>
        </w:rPr>
        <w:t xml:space="preserve">4 </w:t>
      </w:r>
      <w:r>
        <w:t>Вторя</w:t>
      </w:r>
      <w:r w:rsidRPr="00F345B6">
        <w:rPr>
          <w:lang w:val="en-US"/>
        </w:rPr>
        <w:t xml:space="preserve"> </w:t>
      </w:r>
      <w:r>
        <w:t>итерация</w:t>
      </w:r>
      <w:r w:rsidRPr="00F345B6">
        <w:rPr>
          <w:lang w:val="en-US"/>
        </w:rPr>
        <w:t xml:space="preserve"> </w:t>
      </w:r>
      <w:r>
        <w:t>разработки</w:t>
      </w:r>
      <w:bookmarkEnd w:id="13"/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color w:val="000000"/>
        </w:rPr>
      </w:pPr>
      <w:bookmarkStart w:id="14" w:name="_Toc105032111"/>
      <w:r w:rsidRPr="00F345B6">
        <w:rPr>
          <w:lang w:val="en-US"/>
        </w:rPr>
        <w:t xml:space="preserve">4.1 </w:t>
      </w:r>
      <w:r>
        <w:t>Функциональные</w:t>
      </w:r>
      <w:r w:rsidRPr="00F345B6">
        <w:rPr>
          <w:lang w:val="en-US"/>
        </w:rPr>
        <w:t xml:space="preserve"> </w:t>
      </w:r>
      <w:r>
        <w:t>требования</w:t>
      </w:r>
      <w:r w:rsidRPr="00F345B6">
        <w:rPr>
          <w:lang w:val="en-US"/>
        </w:rPr>
        <w:t xml:space="preserve"> (</w:t>
      </w:r>
      <w:r>
        <w:t>сценарии</w:t>
      </w:r>
      <w:r w:rsidRPr="00F345B6">
        <w:rPr>
          <w:lang w:val="en-US"/>
        </w:rPr>
        <w:t>)</w:t>
      </w:r>
      <w:bookmarkEnd w:id="14"/>
      <w:r w:rsidR="00DC0BC3" w:rsidRPr="00F345B6">
        <w:rPr>
          <w:color w:val="000000"/>
        </w:rPr>
        <w:t xml:space="preserve"> </w:t>
      </w:r>
    </w:p>
    <w:p w:rsidR="00224160" w:rsidRDefault="00224160" w:rsidP="00DC0BC3">
      <w:pPr>
        <w:pStyle w:val="Heading3"/>
        <w:numPr>
          <w:ilvl w:val="0"/>
          <w:numId w:val="0"/>
        </w:numPr>
        <w:ind w:left="709"/>
      </w:pPr>
      <w:bookmarkStart w:id="15" w:name="_Toc105032112"/>
      <w:r>
        <w:t>4.2 Словарь предметной области</w:t>
      </w:r>
      <w:bookmarkEnd w:id="15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6" w:name="_Toc105032113"/>
      <w:r>
        <w:t>4</w:t>
      </w:r>
      <w:r>
        <w:rPr>
          <w:szCs w:val="26"/>
        </w:rPr>
        <w:t>.</w:t>
      </w:r>
      <w:r>
        <w:t>3</w:t>
      </w:r>
      <w:r>
        <w:rPr>
          <w:szCs w:val="26"/>
        </w:rPr>
        <w:t xml:space="preserve"> Структура </w:t>
      </w:r>
      <w:r>
        <w:t>программы на уровне классов</w:t>
      </w:r>
      <w:bookmarkEnd w:id="16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7" w:name="_Toc105032114"/>
      <w:r>
        <w:t>4.4 Типовые процессы в программе</w:t>
      </w:r>
      <w:bookmarkEnd w:id="17"/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224160">
      <w:pPr>
        <w:spacing w:after="0" w:line="312" w:lineRule="auto"/>
        <w:jc w:val="both"/>
        <w:rPr>
          <w:szCs w:val="28"/>
        </w:rPr>
      </w:pPr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8" w:name="_Toc105032115"/>
      <w:r>
        <w:t>4.5 Человеко-машинное взаимодействие</w:t>
      </w:r>
      <w:bookmarkEnd w:id="18"/>
    </w:p>
    <w:p w:rsidR="00224160" w:rsidRDefault="00224160" w:rsidP="00DC0BC3">
      <w:pPr>
        <w:pStyle w:val="Heading3"/>
        <w:numPr>
          <w:ilvl w:val="2"/>
          <w:numId w:val="10"/>
        </w:numPr>
        <w:ind w:left="0" w:firstLine="709"/>
      </w:pPr>
      <w:bookmarkStart w:id="19" w:name="_Toc105032116"/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 xml:space="preserve"> Реализация ключевых классов</w:t>
      </w:r>
      <w:bookmarkEnd w:id="19"/>
    </w:p>
    <w:p w:rsidR="00224160" w:rsidRPr="00DB2443" w:rsidRDefault="00224160" w:rsidP="00224160">
      <w:pPr>
        <w:pStyle w:val="ab"/>
      </w:pPr>
    </w:p>
    <w:p w:rsidR="00224160" w:rsidRPr="00F345B6" w:rsidRDefault="00224160" w:rsidP="00DC0BC3">
      <w:pPr>
        <w:pStyle w:val="Heading3"/>
        <w:numPr>
          <w:ilvl w:val="2"/>
          <w:numId w:val="10"/>
        </w:numPr>
        <w:ind w:left="0" w:firstLine="709"/>
        <w:rPr>
          <w:lang w:val="en-US"/>
        </w:rPr>
      </w:pPr>
      <w:bookmarkStart w:id="20" w:name="_Toc105032117"/>
      <w:r>
        <w:rPr>
          <w:lang w:val="en-US"/>
        </w:rPr>
        <w:lastRenderedPageBreak/>
        <w:t>4</w:t>
      </w:r>
      <w:r>
        <w:t>.</w:t>
      </w:r>
      <w:r>
        <w:rPr>
          <w:lang w:val="en-US"/>
        </w:rPr>
        <w:t>7</w:t>
      </w:r>
      <w:r>
        <w:t xml:space="preserve"> Реализация ключевых тестовых случаев</w:t>
      </w:r>
      <w:bookmarkEnd w:id="20"/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Pr="00F345B6" w:rsidRDefault="00224160" w:rsidP="00224160">
      <w:pPr>
        <w:rPr>
          <w:lang w:val="en-US"/>
        </w:rPr>
      </w:pPr>
    </w:p>
    <w:p w:rsidR="00224160" w:rsidRDefault="00224160" w:rsidP="00DC0BC3">
      <w:pPr>
        <w:pStyle w:val="Heading1"/>
        <w:numPr>
          <w:ilvl w:val="0"/>
          <w:numId w:val="10"/>
        </w:numPr>
        <w:spacing w:before="0" w:after="240"/>
        <w:ind w:left="0" w:firstLine="709"/>
        <w:sectPr w:rsidR="00224160" w:rsidSect="00B25974">
          <w:footerReference w:type="default" r:id="rId9"/>
          <w:pgSz w:w="11906" w:h="16838"/>
          <w:pgMar w:top="720" w:right="720" w:bottom="765" w:left="1531" w:header="720" w:footer="284" w:gutter="0"/>
          <w:cols w:space="720"/>
          <w:titlePg/>
          <w:docGrid w:linePitch="381"/>
        </w:sectPr>
      </w:pPr>
      <w:bookmarkStart w:id="21" w:name="_Toc105032118"/>
      <w:r>
        <w:t>5 Список использованной литературы и других источников</w:t>
      </w:r>
      <w:bookmarkEnd w:id="21"/>
    </w:p>
    <w:p w:rsidR="00224160" w:rsidRDefault="00224160" w:rsidP="00DC0BC3">
      <w:pPr>
        <w:jc w:val="center"/>
      </w:pPr>
      <w:r>
        <w:rPr>
          <w:b/>
          <w:szCs w:val="28"/>
        </w:rPr>
        <w:lastRenderedPageBreak/>
        <w:t>Перечень замечаний к работе</w:t>
      </w:r>
      <w:bookmarkStart w:id="22" w:name="_GoBack"/>
      <w:bookmarkEnd w:id="22"/>
    </w:p>
    <w:p w:rsidR="00786FE0" w:rsidRPr="00BF617C" w:rsidRDefault="00786FE0" w:rsidP="00BF617C"/>
    <w:sectPr w:rsidR="00786FE0" w:rsidRPr="00BF617C">
      <w:footerReference w:type="default" r:id="rId10"/>
      <w:pgSz w:w="11906" w:h="16838"/>
      <w:pgMar w:top="720" w:right="720" w:bottom="765" w:left="1531" w:header="0" w:footer="28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99E" w:rsidRDefault="0017499E">
      <w:pPr>
        <w:spacing w:after="0" w:line="240" w:lineRule="auto"/>
      </w:pPr>
      <w:r>
        <w:separator/>
      </w:r>
    </w:p>
  </w:endnote>
  <w:endnote w:type="continuationSeparator" w:id="0">
    <w:p w:rsidR="0017499E" w:rsidRDefault="0017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pStyle w:val="Footer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DC0BC3">
      <w:rPr>
        <w:noProof/>
        <w:sz w:val="24"/>
        <w:szCs w:val="24"/>
      </w:rPr>
      <w:t>5</w:t>
    </w:r>
    <w:r>
      <w:rPr>
        <w:sz w:val="24"/>
        <w:szCs w:val="24"/>
      </w:rPr>
      <w:fldChar w:fldCharType="end"/>
    </w:r>
  </w:p>
  <w:p w:rsidR="00F345B6" w:rsidRDefault="00F345B6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5B6" w:rsidRDefault="00F345B6">
    <w:pP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:rsidR="00F345B6" w:rsidRDefault="00F345B6">
    <w:pP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99E" w:rsidRDefault="0017499E">
      <w:pPr>
        <w:spacing w:after="0" w:line="240" w:lineRule="auto"/>
      </w:pPr>
      <w:r>
        <w:separator/>
      </w:r>
    </w:p>
  </w:footnote>
  <w:footnote w:type="continuationSeparator" w:id="0">
    <w:p w:rsidR="0017499E" w:rsidRDefault="00174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Times New Roman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180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52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288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240" w:hanging="360"/>
      </w:p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42" w15:restartNumberingAfterBreak="0">
    <w:nsid w:val="0A631BB8"/>
    <w:multiLevelType w:val="multilevel"/>
    <w:tmpl w:val="4D20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0A9F3780"/>
    <w:multiLevelType w:val="multilevel"/>
    <w:tmpl w:val="E2EAD118"/>
    <w:lvl w:ilvl="0">
      <w:start w:val="1"/>
      <w:numFmt w:val="decimal"/>
      <w:pStyle w:val="Heading1"/>
      <w:lvlText w:val="%1."/>
      <w:lvlJc w:val="left"/>
      <w:pPr>
        <w:tabs>
          <w:tab w:val="num" w:pos="2836"/>
        </w:tabs>
        <w:ind w:left="3196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2836"/>
        </w:tabs>
        <w:ind w:left="4060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effect w:val="none"/>
        <w:shd w:val="clear" w:color="auto" w:fill="000000"/>
        <w:vertAlign w:val="baseline"/>
        <w:em w:val="none"/>
        <w:lang w:val="x-none" w:eastAsia="x-none" w:bidi="x-none"/>
      </w:rPr>
    </w:lvl>
    <w:lvl w:ilvl="3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836"/>
        </w:tabs>
        <w:ind w:left="5068" w:hanging="792"/>
      </w:pPr>
    </w:lvl>
    <w:lvl w:ilvl="5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2836"/>
        </w:tabs>
        <w:ind w:left="2836" w:firstLine="0"/>
      </w:pPr>
    </w:lvl>
  </w:abstractNum>
  <w:abstractNum w:abstractNumId="44" w15:restartNumberingAfterBreak="0">
    <w:nsid w:val="0FD51912"/>
    <w:multiLevelType w:val="multilevel"/>
    <w:tmpl w:val="0F86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 w15:restartNumberingAfterBreak="0">
    <w:nsid w:val="2119050E"/>
    <w:multiLevelType w:val="multilevel"/>
    <w:tmpl w:val="54E428B2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6" w15:restartNumberingAfterBreak="0">
    <w:nsid w:val="2BD67504"/>
    <w:multiLevelType w:val="multilevel"/>
    <w:tmpl w:val="E326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 w15:restartNumberingAfterBreak="0">
    <w:nsid w:val="2C395360"/>
    <w:multiLevelType w:val="multilevel"/>
    <w:tmpl w:val="8C900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 w15:restartNumberingAfterBreak="0">
    <w:nsid w:val="47E01D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7944338"/>
    <w:multiLevelType w:val="multilevel"/>
    <w:tmpl w:val="EC3A24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-578"/>
        </w:tabs>
        <w:ind w:left="502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43"/>
  </w:num>
  <w:num w:numId="2">
    <w:abstractNumId w:val="44"/>
  </w:num>
  <w:num w:numId="3">
    <w:abstractNumId w:val="49"/>
  </w:num>
  <w:num w:numId="4">
    <w:abstractNumId w:val="45"/>
  </w:num>
  <w:num w:numId="5">
    <w:abstractNumId w:val="48"/>
  </w:num>
  <w:num w:numId="6">
    <w:abstractNumId w:val="47"/>
  </w:num>
  <w:num w:numId="7">
    <w:abstractNumId w:val="42"/>
  </w:num>
  <w:num w:numId="8">
    <w:abstractNumId w:val="46"/>
  </w:num>
  <w:num w:numId="9">
    <w:abstractNumId w:val="25"/>
  </w:num>
  <w:num w:numId="10">
    <w:abstractNumId w:val="0"/>
  </w:num>
  <w:num w:numId="11">
    <w:abstractNumId w:val="15"/>
  </w:num>
  <w:num w:numId="12">
    <w:abstractNumId w:val="4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FE0"/>
    <w:rsid w:val="0003671E"/>
    <w:rsid w:val="000743FA"/>
    <w:rsid w:val="000F44C8"/>
    <w:rsid w:val="0011601A"/>
    <w:rsid w:val="00122F8D"/>
    <w:rsid w:val="0016282A"/>
    <w:rsid w:val="0017499E"/>
    <w:rsid w:val="00176C20"/>
    <w:rsid w:val="001C2100"/>
    <w:rsid w:val="001D0116"/>
    <w:rsid w:val="0020001D"/>
    <w:rsid w:val="00224160"/>
    <w:rsid w:val="00287A0A"/>
    <w:rsid w:val="0029202D"/>
    <w:rsid w:val="002A2C42"/>
    <w:rsid w:val="002F7751"/>
    <w:rsid w:val="0031777A"/>
    <w:rsid w:val="00340913"/>
    <w:rsid w:val="003E514B"/>
    <w:rsid w:val="003E71EE"/>
    <w:rsid w:val="004816C0"/>
    <w:rsid w:val="004B55E0"/>
    <w:rsid w:val="004D1099"/>
    <w:rsid w:val="00580523"/>
    <w:rsid w:val="00590157"/>
    <w:rsid w:val="005A04FA"/>
    <w:rsid w:val="005C6A41"/>
    <w:rsid w:val="005E0438"/>
    <w:rsid w:val="00632A59"/>
    <w:rsid w:val="006335EC"/>
    <w:rsid w:val="00651EEA"/>
    <w:rsid w:val="00786FE0"/>
    <w:rsid w:val="007B1002"/>
    <w:rsid w:val="007C4277"/>
    <w:rsid w:val="00894720"/>
    <w:rsid w:val="00901E94"/>
    <w:rsid w:val="00910A7D"/>
    <w:rsid w:val="009168AC"/>
    <w:rsid w:val="00941F2B"/>
    <w:rsid w:val="009B4271"/>
    <w:rsid w:val="009F6947"/>
    <w:rsid w:val="00A44BAD"/>
    <w:rsid w:val="00A47C05"/>
    <w:rsid w:val="00A81350"/>
    <w:rsid w:val="00AF38A4"/>
    <w:rsid w:val="00B25974"/>
    <w:rsid w:val="00B30BA8"/>
    <w:rsid w:val="00B82B91"/>
    <w:rsid w:val="00B85059"/>
    <w:rsid w:val="00BA22FF"/>
    <w:rsid w:val="00BB1147"/>
    <w:rsid w:val="00BB5CC9"/>
    <w:rsid w:val="00BF617C"/>
    <w:rsid w:val="00CD13CE"/>
    <w:rsid w:val="00D45460"/>
    <w:rsid w:val="00D61569"/>
    <w:rsid w:val="00D83934"/>
    <w:rsid w:val="00DC0BC3"/>
    <w:rsid w:val="00DD6ABB"/>
    <w:rsid w:val="00DE5BE0"/>
    <w:rsid w:val="00E016B3"/>
    <w:rsid w:val="00E061D0"/>
    <w:rsid w:val="00E40FA8"/>
    <w:rsid w:val="00E56132"/>
    <w:rsid w:val="00E82A8B"/>
    <w:rsid w:val="00F20C14"/>
    <w:rsid w:val="00F345B6"/>
    <w:rsid w:val="00F646B9"/>
    <w:rsid w:val="00F7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70A1"/>
  <w15:docId w15:val="{84F3680C-80FC-4D48-A762-5198BF4F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5B6"/>
    <w:pPr>
      <w:spacing w:after="200" w:line="276" w:lineRule="auto"/>
    </w:pPr>
    <w:rPr>
      <w:rFonts w:eastAsia="Calibri" w:cs="Calibri"/>
      <w:szCs w:val="22"/>
      <w:lang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eastAsia="Times New Roman" w:cs="Times New Roman"/>
      <w:b/>
      <w:bCs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Heading6">
    <w:name w:val="heading 6"/>
    <w:basedOn w:val="Normal"/>
    <w:next w:val="Normal"/>
    <w:link w:val="Heading6Char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Посещённая гиперссылка"/>
    <w:rPr>
      <w:color w:val="800000"/>
      <w:u w:val="single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styleId="HTMLCode">
    <w:name w:val="HTML Code"/>
    <w:uiPriority w:val="99"/>
    <w:unhideWhenUsed/>
    <w:qFormat/>
    <w:rPr>
      <w:rFonts w:ascii="Courier New" w:eastAsia="Times New Roman" w:hAnsi="Courier New" w:cs="Courier New"/>
      <w:sz w:val="20"/>
      <w:szCs w:val="20"/>
    </w:rPr>
  </w:style>
  <w:style w:type="character" w:customStyle="1" w:styleId="CommentTextChar">
    <w:name w:val="Comment Text Char"/>
    <w:link w:val="CommentText"/>
    <w:uiPriority w:val="99"/>
    <w:qFormat/>
    <w:rPr>
      <w:rFonts w:eastAsia="Calibri" w:cs="Calibri"/>
      <w:lang w:eastAsia="ar-SA"/>
    </w:rPr>
  </w:style>
  <w:style w:type="character" w:customStyle="1" w:styleId="CommentSubjectChar">
    <w:name w:val="Comment Subject Char"/>
    <w:link w:val="CommentSubject"/>
    <w:uiPriority w:val="99"/>
    <w:qFormat/>
    <w:rPr>
      <w:rFonts w:eastAsia="Calibri" w:cs="Calibri"/>
      <w:b/>
      <w:bCs/>
      <w:lang w:eastAsia="ar-SA"/>
    </w:rPr>
  </w:style>
  <w:style w:type="character" w:customStyle="1" w:styleId="HTMLPreformattedChar">
    <w:name w:val="HTML Preformatted Char"/>
    <w:link w:val="HTMLPreformatted"/>
    <w:uiPriority w:val="99"/>
    <w:qFormat/>
    <w:rPr>
      <w:rFonts w:ascii="Courier New" w:hAnsi="Courier New" w:cs="Courier New"/>
    </w:rPr>
  </w:style>
  <w:style w:type="character" w:customStyle="1" w:styleId="Absatz-Standardschriftart">
    <w:name w:val="Absatz-Standardschriftart"/>
    <w:qFormat/>
  </w:style>
  <w:style w:type="character" w:customStyle="1" w:styleId="a0">
    <w:name w:val="Программный код Знак"/>
    <w:qFormat/>
    <w:rPr>
      <w:rFonts w:ascii="Consolas" w:eastAsia="Calibri" w:hAnsi="Consolas" w:cs="Consolas"/>
      <w:sz w:val="18"/>
      <w:szCs w:val="18"/>
      <w:lang w:val="en-US" w:eastAsia="ar-SA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3z0">
    <w:name w:val="WW8Num13z0"/>
    <w:qFormat/>
    <w:rPr>
      <w:rFonts w:ascii="Symbol" w:hAnsi="Symbol"/>
    </w:rPr>
  </w:style>
  <w:style w:type="character" w:customStyle="1" w:styleId="a1">
    <w:name w:val="Символ нумерации"/>
    <w:qFormat/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11z0">
    <w:name w:val="WW8Num11z0"/>
    <w:qFormat/>
    <w:rPr>
      <w:rFonts w:ascii="Symbol" w:hAnsi="Symbol"/>
    </w:rPr>
  </w:style>
  <w:style w:type="character" w:customStyle="1" w:styleId="WW8Num6z2">
    <w:name w:val="WW8Num6z2"/>
    <w:qFormat/>
    <w:rPr>
      <w:rFonts w:ascii="Wingdings" w:hAnsi="Wingdings"/>
    </w:rPr>
  </w:style>
  <w:style w:type="character" w:customStyle="1" w:styleId="WW8Num1z0">
    <w:name w:val="WW8Num1z0"/>
    <w:qFormat/>
    <w:rPr>
      <w:rFonts w:ascii="Wingdings" w:hAnsi="Wingdings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-Absatz-Standardschriftart">
    <w:name w:val="WW-Absatz-Standardschriftart"/>
    <w:qFormat/>
  </w:style>
  <w:style w:type="character" w:customStyle="1" w:styleId="a2">
    <w:name w:val="Текст выноски Знак"/>
    <w:qFormat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DefaultParagraphFont"/>
    <w:qFormat/>
  </w:style>
  <w:style w:type="character" w:customStyle="1" w:styleId="WW8Num1z3">
    <w:name w:val="WW8Num1z3"/>
    <w:qFormat/>
    <w:rPr>
      <w:rFonts w:ascii="Symbol" w:hAnsi="Symbol" w:cs="Open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/>
    </w:rPr>
  </w:style>
  <w:style w:type="character" w:customStyle="1" w:styleId="WW8Num5z0">
    <w:name w:val="WW8Num5z0"/>
    <w:qFormat/>
    <w:rPr>
      <w:rFonts w:ascii="Symbol" w:hAnsi="Symbol"/>
    </w:rPr>
  </w:style>
  <w:style w:type="character" w:customStyle="1" w:styleId="WW8Num6z0">
    <w:name w:val="WW8Num6z0"/>
    <w:qFormat/>
    <w:rPr>
      <w:rFonts w:ascii="Symbol" w:hAnsi="Symbol"/>
    </w:rPr>
  </w:style>
  <w:style w:type="character" w:customStyle="1" w:styleId="WW8Num2z3">
    <w:name w:val="WW8Num2z3"/>
    <w:qFormat/>
    <w:rPr>
      <w:rFonts w:ascii="Symbol" w:hAnsi="Symbol" w:cs="Open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tabletab">
    <w:name w:val="tabletab"/>
    <w:basedOn w:val="DefaultParagraphFont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10z0">
    <w:name w:val="WW8Num10z0"/>
    <w:qFormat/>
    <w:rPr>
      <w:rFonts w:ascii="Symbol" w:hAnsi="Symbol"/>
    </w:rPr>
  </w:style>
  <w:style w:type="character" w:customStyle="1" w:styleId="WW8Num1z1">
    <w:name w:val="WW8Num1z1"/>
    <w:qFormat/>
    <w:rPr>
      <w:rFonts w:ascii="OpenSymbol" w:hAnsi="OpenSymbol" w:cs="OpenSymbol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9z2">
    <w:name w:val="WW8Num9z2"/>
    <w:qFormat/>
    <w:rPr>
      <w:rFonts w:ascii="Wingdings" w:hAnsi="Wingdings"/>
    </w:rPr>
  </w:style>
  <w:style w:type="character" w:customStyle="1" w:styleId="WW8Num10z2">
    <w:name w:val="WW8Num10z2"/>
    <w:qFormat/>
    <w:rPr>
      <w:rFonts w:ascii="Wingdings" w:hAnsi="Wingdings"/>
    </w:rPr>
  </w:style>
  <w:style w:type="character" w:customStyle="1" w:styleId="WW-Absatz-Standardschriftart11">
    <w:name w:val="WW-Absatz-Standardschriftart11"/>
    <w:qFormat/>
  </w:style>
  <w:style w:type="character" w:customStyle="1" w:styleId="typenamelabel">
    <w:name w:val="typenamelabel"/>
    <w:basedOn w:val="DefaultParagraphFont"/>
    <w:qFormat/>
  </w:style>
  <w:style w:type="character" w:customStyle="1" w:styleId="WW-Absatz-Standardschriftart1111">
    <w:name w:val="WW-Absatz-Standardschriftart1111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1">
    <w:name w:val="Основной шрифт абзаца1"/>
    <w:qFormat/>
  </w:style>
  <w:style w:type="character" w:customStyle="1" w:styleId="WW8Num3z0">
    <w:name w:val="WW8Num3z0"/>
    <w:qFormat/>
    <w:rPr>
      <w:rFonts w:ascii="Wingdings" w:hAnsi="Wingdings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3z3">
    <w:name w:val="WW8Num3z3"/>
    <w:qFormat/>
    <w:rPr>
      <w:rFonts w:ascii="Symbol" w:hAnsi="Symbol" w:cs="OpenSymbol"/>
    </w:rPr>
  </w:style>
  <w:style w:type="character" w:customStyle="1" w:styleId="WW-Absatz-Standardschriftart111">
    <w:name w:val="WW-Absatz-Standardschriftart111"/>
    <w:qFormat/>
  </w:style>
  <w:style w:type="character" w:customStyle="1" w:styleId="WW-Absatz-Standardschriftart1">
    <w:name w:val="WW-Absatz-Standardschriftart1"/>
    <w:qFormat/>
  </w:style>
  <w:style w:type="character" w:customStyle="1" w:styleId="WW8Num9z0">
    <w:name w:val="WW8Num9z0"/>
    <w:qFormat/>
    <w:rPr>
      <w:rFonts w:ascii="Symbol" w:hAnsi="Symbol"/>
    </w:rPr>
  </w:style>
  <w:style w:type="character" w:customStyle="1" w:styleId="a3">
    <w:name w:val="Ниж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qFormat/>
    <w:rPr>
      <w:rFonts w:ascii="Wingdings" w:hAnsi="Wingdings" w:cs="OpenSymbol"/>
    </w:rPr>
  </w:style>
  <w:style w:type="character" w:customStyle="1" w:styleId="WW8Num11z2">
    <w:name w:val="WW8Num11z2"/>
    <w:qFormat/>
    <w:rPr>
      <w:rFonts w:ascii="Wingdings" w:hAnsi="Wingdings"/>
    </w:rPr>
  </w:style>
  <w:style w:type="character" w:customStyle="1" w:styleId="WW8Num12z0">
    <w:name w:val="WW8Num12z0"/>
    <w:qFormat/>
    <w:rPr>
      <w:rFonts w:ascii="Symbol" w:hAnsi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/>
    </w:rPr>
  </w:style>
  <w:style w:type="character" w:customStyle="1" w:styleId="WW8Num14z0">
    <w:name w:val="WW8Num14z0"/>
    <w:qFormat/>
    <w:rPr>
      <w:rFonts w:ascii="Symbol" w:hAnsi="Symbol"/>
    </w:rPr>
  </w:style>
  <w:style w:type="character" w:customStyle="1" w:styleId="WW8Num14z2">
    <w:name w:val="WW8Num14z2"/>
    <w:qFormat/>
    <w:rPr>
      <w:rFonts w:ascii="Wingdings" w:hAnsi="Wingdings"/>
    </w:rPr>
  </w:style>
  <w:style w:type="character" w:customStyle="1" w:styleId="a4">
    <w:name w:val="Верхний колонтитул Знак"/>
    <w:qFormat/>
    <w:rPr>
      <w:rFonts w:ascii="Times New Roman" w:eastAsia="Calibri" w:hAnsi="Times New Roman" w:cs="Calibri"/>
      <w:sz w:val="28"/>
    </w:rPr>
  </w:style>
  <w:style w:type="character" w:customStyle="1" w:styleId="10">
    <w:name w:val="Заголовок 1 Знак"/>
    <w:qFormat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5">
    <w:name w:val="Маркеры списка"/>
    <w:qFormat/>
    <w:rPr>
      <w:rFonts w:ascii="OpenSymbol" w:eastAsia="OpenSymbol" w:hAnsi="OpenSymbol" w:cs="OpenSymbol"/>
    </w:rPr>
  </w:style>
  <w:style w:type="character" w:customStyle="1" w:styleId="membernamelink">
    <w:name w:val="membernamelink"/>
    <w:basedOn w:val="DefaultParagraphFont"/>
    <w:qFormat/>
  </w:style>
  <w:style w:type="character" w:customStyle="1" w:styleId="a6">
    <w:name w:val="Ссылка указателя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customStyle="1" w:styleId="a8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9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link w:val="TitleChar"/>
    <w:qFormat/>
    <w:pPr>
      <w:keepNext/>
      <w:spacing w:before="240" w:after="120"/>
    </w:pPr>
    <w:rPr>
      <w:rFonts w:ascii="Arial" w:eastAsia="Lucida Sans Unicode" w:hAnsi="Arial" w:cs="Mangal"/>
      <w:szCs w:val="28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TOC8">
    <w:name w:val="toc 8"/>
    <w:basedOn w:val="11"/>
    <w:pPr>
      <w:tabs>
        <w:tab w:val="right" w:leader="dot" w:pos="7657"/>
      </w:tabs>
      <w:ind w:left="1981"/>
    </w:pPr>
  </w:style>
  <w:style w:type="paragraph" w:customStyle="1" w:styleId="11">
    <w:name w:val="Указатель1"/>
    <w:basedOn w:val="Normal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Normal"/>
    <w:qFormat/>
  </w:style>
  <w:style w:type="paragraph" w:styleId="Header">
    <w:name w:val="header"/>
    <w:basedOn w:val="Normal"/>
    <w:link w:val="HeaderChar"/>
    <w:pPr>
      <w:spacing w:after="0" w:line="240" w:lineRule="auto"/>
    </w:pPr>
  </w:style>
  <w:style w:type="paragraph" w:styleId="TOC9">
    <w:name w:val="toc 9"/>
    <w:basedOn w:val="11"/>
    <w:pPr>
      <w:tabs>
        <w:tab w:val="right" w:leader="dot" w:pos="7374"/>
      </w:tabs>
      <w:ind w:left="2264"/>
    </w:pPr>
  </w:style>
  <w:style w:type="paragraph" w:styleId="TOC7">
    <w:name w:val="toc 7"/>
    <w:basedOn w:val="11"/>
    <w:pPr>
      <w:tabs>
        <w:tab w:val="right" w:leader="dot" w:pos="7940"/>
      </w:tabs>
      <w:ind w:left="1698"/>
    </w:pPr>
  </w:style>
  <w:style w:type="paragraph" w:styleId="TOC1">
    <w:name w:val="toc 1"/>
    <w:basedOn w:val="Normal"/>
    <w:next w:val="Normal"/>
    <w:uiPriority w:val="39"/>
    <w:pPr>
      <w:suppressAutoHyphens w:val="0"/>
      <w:spacing w:after="100" w:line="240" w:lineRule="auto"/>
    </w:pPr>
    <w:rPr>
      <w:rFonts w:eastAsia="Times New Roman" w:cs="Times New Roman"/>
      <w:szCs w:val="20"/>
    </w:rPr>
  </w:style>
  <w:style w:type="paragraph" w:styleId="TOC6">
    <w:name w:val="toc 6"/>
    <w:basedOn w:val="11"/>
    <w:pPr>
      <w:tabs>
        <w:tab w:val="right" w:leader="dot" w:pos="8223"/>
      </w:tabs>
      <w:ind w:left="1415"/>
    </w:pPr>
  </w:style>
  <w:style w:type="paragraph" w:styleId="TOC3">
    <w:name w:val="toc 3"/>
    <w:basedOn w:val="11"/>
    <w:uiPriority w:val="39"/>
    <w:pPr>
      <w:tabs>
        <w:tab w:val="right" w:leader="dot" w:pos="9072"/>
      </w:tabs>
      <w:ind w:left="566"/>
    </w:pPr>
  </w:style>
  <w:style w:type="paragraph" w:styleId="TOC2">
    <w:name w:val="toc 2"/>
    <w:basedOn w:val="11"/>
    <w:pPr>
      <w:tabs>
        <w:tab w:val="right" w:leader="dot" w:pos="9355"/>
      </w:tabs>
      <w:ind w:left="283"/>
    </w:pPr>
  </w:style>
  <w:style w:type="paragraph" w:styleId="TOC4">
    <w:name w:val="toc 4"/>
    <w:basedOn w:val="11"/>
    <w:pPr>
      <w:tabs>
        <w:tab w:val="right" w:leader="dot" w:pos="8789"/>
      </w:tabs>
      <w:ind w:left="849"/>
    </w:pPr>
  </w:style>
  <w:style w:type="paragraph" w:styleId="TOC5">
    <w:name w:val="toc 5"/>
    <w:basedOn w:val="11"/>
    <w:pPr>
      <w:tabs>
        <w:tab w:val="right" w:leader="dot" w:pos="8506"/>
      </w:tabs>
      <w:ind w:left="1132"/>
    </w:pPr>
  </w:style>
  <w:style w:type="paragraph" w:styleId="Footer">
    <w:name w:val="footer"/>
    <w:basedOn w:val="Normal"/>
    <w:link w:val="FooterChar"/>
    <w:pPr>
      <w:spacing w:after="0" w:line="240" w:lineRule="auto"/>
    </w:pPr>
  </w:style>
  <w:style w:type="paragraph" w:styleId="NormalWeb">
    <w:name w:val="Normal (Web)"/>
    <w:basedOn w:val="Normal"/>
    <w:qFormat/>
    <w:pPr>
      <w:spacing w:before="100" w:after="119"/>
    </w:pPr>
    <w:rPr>
      <w:color w:val="000000"/>
      <w:kern w:val="2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Программный код"/>
    <w:basedOn w:val="Normal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paragraph" w:customStyle="1" w:styleId="12">
    <w:name w:val="Название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100">
    <w:name w:val="Оглавление 10"/>
    <w:basedOn w:val="11"/>
    <w:qFormat/>
    <w:pPr>
      <w:tabs>
        <w:tab w:val="right" w:leader="dot" w:pos="7091"/>
      </w:tabs>
      <w:ind w:left="2547"/>
    </w:pPr>
  </w:style>
  <w:style w:type="paragraph" w:customStyle="1" w:styleId="ac">
    <w:name w:val="Содержимое таблицы"/>
    <w:basedOn w:val="Normal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F263AC"/>
    <w:pPr>
      <w:keepLines/>
      <w:numPr>
        <w:numId w:val="0"/>
      </w:numPr>
      <w:suppressAutoHyphens w:val="0"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character" w:styleId="Hyperlink">
    <w:name w:val="Hyperlink"/>
    <w:basedOn w:val="DefaultParagraphFont"/>
    <w:unhideWhenUsed/>
    <w:rsid w:val="00BF617C"/>
    <w:rPr>
      <w:color w:val="0000FF" w:themeColor="hyperlink"/>
      <w:u w:val="single"/>
    </w:rPr>
  </w:style>
  <w:style w:type="character" w:customStyle="1" w:styleId="ae">
    <w:name w:val="Основной шрифт абзаца"/>
    <w:qFormat/>
    <w:rsid w:val="00651EEA"/>
  </w:style>
  <w:style w:type="paragraph" w:customStyle="1" w:styleId="Standard">
    <w:name w:val="Standard"/>
    <w:qFormat/>
    <w:rsid w:val="000743FA"/>
    <w:pPr>
      <w:widowControl w:val="0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224160"/>
    <w:rPr>
      <w:rFonts w:eastAsia="Calibri"/>
      <w:b/>
      <w:bCs/>
      <w:kern w:val="2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224160"/>
    <w:rPr>
      <w:b/>
      <w:bCs/>
      <w:lang w:eastAsia="ar-SA"/>
    </w:rPr>
  </w:style>
  <w:style w:type="character" w:customStyle="1" w:styleId="Heading5Char">
    <w:name w:val="Heading 5 Char"/>
    <w:basedOn w:val="DefaultParagraphFont"/>
    <w:link w:val="Heading5"/>
    <w:rsid w:val="00224160"/>
    <w:rPr>
      <w:rFonts w:eastAsia="Calibri"/>
      <w:b/>
      <w:lang w:eastAsia="ar-SA"/>
    </w:rPr>
  </w:style>
  <w:style w:type="character" w:customStyle="1" w:styleId="WW8Num1z2">
    <w:name w:val="WW8Num1z2"/>
    <w:rsid w:val="00224160"/>
  </w:style>
  <w:style w:type="character" w:customStyle="1" w:styleId="WW8Num1z4">
    <w:name w:val="WW8Num1z4"/>
    <w:rsid w:val="00224160"/>
  </w:style>
  <w:style w:type="character" w:customStyle="1" w:styleId="WW8Num1z5">
    <w:name w:val="WW8Num1z5"/>
    <w:rsid w:val="00224160"/>
  </w:style>
  <w:style w:type="character" w:customStyle="1" w:styleId="WW8Num1z6">
    <w:name w:val="WW8Num1z6"/>
    <w:rsid w:val="00224160"/>
  </w:style>
  <w:style w:type="character" w:customStyle="1" w:styleId="WW8Num1z7">
    <w:name w:val="WW8Num1z7"/>
    <w:rsid w:val="00224160"/>
  </w:style>
  <w:style w:type="character" w:customStyle="1" w:styleId="WW8Num1z8">
    <w:name w:val="WW8Num1z8"/>
    <w:rsid w:val="00224160"/>
  </w:style>
  <w:style w:type="character" w:customStyle="1" w:styleId="WW8Num2z2">
    <w:name w:val="WW8Num2z2"/>
    <w:rsid w:val="00224160"/>
  </w:style>
  <w:style w:type="character" w:customStyle="1" w:styleId="WW8Num2z4">
    <w:name w:val="WW8Num2z4"/>
    <w:rsid w:val="00224160"/>
  </w:style>
  <w:style w:type="character" w:customStyle="1" w:styleId="WW8Num2z5">
    <w:name w:val="WW8Num2z5"/>
    <w:rsid w:val="00224160"/>
  </w:style>
  <w:style w:type="character" w:customStyle="1" w:styleId="WW8Num2z6">
    <w:name w:val="WW8Num2z6"/>
    <w:rsid w:val="00224160"/>
  </w:style>
  <w:style w:type="character" w:customStyle="1" w:styleId="WW8Num2z7">
    <w:name w:val="WW8Num2z7"/>
    <w:rsid w:val="00224160"/>
  </w:style>
  <w:style w:type="character" w:customStyle="1" w:styleId="WW8Num2z8">
    <w:name w:val="WW8Num2z8"/>
    <w:rsid w:val="00224160"/>
  </w:style>
  <w:style w:type="character" w:customStyle="1" w:styleId="WW8Num3z2">
    <w:name w:val="WW8Num3z2"/>
    <w:rsid w:val="00224160"/>
  </w:style>
  <w:style w:type="character" w:customStyle="1" w:styleId="WW8Num3z4">
    <w:name w:val="WW8Num3z4"/>
    <w:rsid w:val="00224160"/>
  </w:style>
  <w:style w:type="character" w:customStyle="1" w:styleId="WW8Num3z5">
    <w:name w:val="WW8Num3z5"/>
    <w:rsid w:val="00224160"/>
  </w:style>
  <w:style w:type="character" w:customStyle="1" w:styleId="WW8Num3z6">
    <w:name w:val="WW8Num3z6"/>
    <w:rsid w:val="00224160"/>
  </w:style>
  <w:style w:type="character" w:customStyle="1" w:styleId="WW8Num3z7">
    <w:name w:val="WW8Num3z7"/>
    <w:rsid w:val="00224160"/>
  </w:style>
  <w:style w:type="character" w:customStyle="1" w:styleId="WW8Num3z8">
    <w:name w:val="WW8Num3z8"/>
    <w:rsid w:val="00224160"/>
  </w:style>
  <w:style w:type="character" w:customStyle="1" w:styleId="WW8Num4z2">
    <w:name w:val="WW8Num4z2"/>
    <w:rsid w:val="00224160"/>
  </w:style>
  <w:style w:type="character" w:customStyle="1" w:styleId="WW8Num4z3">
    <w:name w:val="WW8Num4z3"/>
    <w:rsid w:val="00224160"/>
  </w:style>
  <w:style w:type="character" w:customStyle="1" w:styleId="WW8Num4z4">
    <w:name w:val="WW8Num4z4"/>
    <w:rsid w:val="00224160"/>
  </w:style>
  <w:style w:type="character" w:customStyle="1" w:styleId="WW8Num4z5">
    <w:name w:val="WW8Num4z5"/>
    <w:rsid w:val="00224160"/>
  </w:style>
  <w:style w:type="character" w:customStyle="1" w:styleId="WW8Num4z6">
    <w:name w:val="WW8Num4z6"/>
    <w:rsid w:val="00224160"/>
  </w:style>
  <w:style w:type="character" w:customStyle="1" w:styleId="WW8Num4z7">
    <w:name w:val="WW8Num4z7"/>
    <w:rsid w:val="00224160"/>
  </w:style>
  <w:style w:type="character" w:customStyle="1" w:styleId="WW8Num4z8">
    <w:name w:val="WW8Num4z8"/>
    <w:rsid w:val="00224160"/>
  </w:style>
  <w:style w:type="character" w:customStyle="1" w:styleId="WW8Num5z1">
    <w:name w:val="WW8Num5z1"/>
    <w:rsid w:val="00224160"/>
  </w:style>
  <w:style w:type="character" w:customStyle="1" w:styleId="WW8Num5z2">
    <w:name w:val="WW8Num5z2"/>
    <w:rsid w:val="00224160"/>
  </w:style>
  <w:style w:type="character" w:customStyle="1" w:styleId="WW8Num5z3">
    <w:name w:val="WW8Num5z3"/>
    <w:rsid w:val="00224160"/>
  </w:style>
  <w:style w:type="character" w:customStyle="1" w:styleId="WW8Num5z4">
    <w:name w:val="WW8Num5z4"/>
    <w:rsid w:val="00224160"/>
  </w:style>
  <w:style w:type="character" w:customStyle="1" w:styleId="WW8Num5z5">
    <w:name w:val="WW8Num5z5"/>
    <w:rsid w:val="00224160"/>
  </w:style>
  <w:style w:type="character" w:customStyle="1" w:styleId="WW8Num5z6">
    <w:name w:val="WW8Num5z6"/>
    <w:rsid w:val="00224160"/>
  </w:style>
  <w:style w:type="character" w:customStyle="1" w:styleId="WW8Num5z7">
    <w:name w:val="WW8Num5z7"/>
    <w:rsid w:val="00224160"/>
  </w:style>
  <w:style w:type="character" w:customStyle="1" w:styleId="WW8Num5z8">
    <w:name w:val="WW8Num5z8"/>
    <w:rsid w:val="00224160"/>
  </w:style>
  <w:style w:type="character" w:customStyle="1" w:styleId="WW8Num6z3">
    <w:name w:val="WW8Num6z3"/>
    <w:rsid w:val="00224160"/>
  </w:style>
  <w:style w:type="character" w:customStyle="1" w:styleId="WW8Num6z4">
    <w:name w:val="WW8Num6z4"/>
    <w:rsid w:val="00224160"/>
  </w:style>
  <w:style w:type="character" w:customStyle="1" w:styleId="WW8Num6z5">
    <w:name w:val="WW8Num6z5"/>
    <w:rsid w:val="00224160"/>
  </w:style>
  <w:style w:type="character" w:customStyle="1" w:styleId="WW8Num6z6">
    <w:name w:val="WW8Num6z6"/>
    <w:rsid w:val="00224160"/>
  </w:style>
  <w:style w:type="character" w:customStyle="1" w:styleId="WW8Num6z7">
    <w:name w:val="WW8Num6z7"/>
    <w:rsid w:val="00224160"/>
  </w:style>
  <w:style w:type="character" w:customStyle="1" w:styleId="WW8Num6z8">
    <w:name w:val="WW8Num6z8"/>
    <w:rsid w:val="00224160"/>
  </w:style>
  <w:style w:type="character" w:customStyle="1" w:styleId="WW8Num7z0">
    <w:name w:val="WW8Num7z0"/>
    <w:rsid w:val="00224160"/>
    <w:rPr>
      <w:rFonts w:hint="default"/>
    </w:rPr>
  </w:style>
  <w:style w:type="character" w:customStyle="1" w:styleId="WW8Num7z1">
    <w:name w:val="WW8Num7z1"/>
    <w:rsid w:val="00224160"/>
  </w:style>
  <w:style w:type="character" w:customStyle="1" w:styleId="WW8Num7z2">
    <w:name w:val="WW8Num7z2"/>
    <w:rsid w:val="00224160"/>
  </w:style>
  <w:style w:type="character" w:customStyle="1" w:styleId="WW8Num7z3">
    <w:name w:val="WW8Num7z3"/>
    <w:rsid w:val="00224160"/>
  </w:style>
  <w:style w:type="character" w:customStyle="1" w:styleId="WW8Num7z4">
    <w:name w:val="WW8Num7z4"/>
    <w:rsid w:val="00224160"/>
  </w:style>
  <w:style w:type="character" w:customStyle="1" w:styleId="WW8Num7z5">
    <w:name w:val="WW8Num7z5"/>
    <w:rsid w:val="00224160"/>
  </w:style>
  <w:style w:type="character" w:customStyle="1" w:styleId="WW8Num7z6">
    <w:name w:val="WW8Num7z6"/>
    <w:rsid w:val="00224160"/>
  </w:style>
  <w:style w:type="character" w:customStyle="1" w:styleId="WW8Num7z7">
    <w:name w:val="WW8Num7z7"/>
    <w:rsid w:val="00224160"/>
  </w:style>
  <w:style w:type="character" w:customStyle="1" w:styleId="WW8Num7z8">
    <w:name w:val="WW8Num7z8"/>
    <w:rsid w:val="00224160"/>
  </w:style>
  <w:style w:type="character" w:customStyle="1" w:styleId="WW8Num8z0">
    <w:name w:val="WW8Num8z0"/>
    <w:rsid w:val="00224160"/>
    <w:rPr>
      <w:rFonts w:hint="default"/>
    </w:rPr>
  </w:style>
  <w:style w:type="character" w:customStyle="1" w:styleId="WW8Num8z1">
    <w:name w:val="WW8Num8z1"/>
    <w:rsid w:val="00224160"/>
  </w:style>
  <w:style w:type="character" w:customStyle="1" w:styleId="WW8Num8z2">
    <w:name w:val="WW8Num8z2"/>
    <w:rsid w:val="00224160"/>
  </w:style>
  <w:style w:type="character" w:customStyle="1" w:styleId="WW8Num8z3">
    <w:name w:val="WW8Num8z3"/>
    <w:rsid w:val="00224160"/>
  </w:style>
  <w:style w:type="character" w:customStyle="1" w:styleId="WW8Num8z4">
    <w:name w:val="WW8Num8z4"/>
    <w:rsid w:val="00224160"/>
  </w:style>
  <w:style w:type="character" w:customStyle="1" w:styleId="WW8Num8z5">
    <w:name w:val="WW8Num8z5"/>
    <w:rsid w:val="00224160"/>
  </w:style>
  <w:style w:type="character" w:customStyle="1" w:styleId="WW8Num8z6">
    <w:name w:val="WW8Num8z6"/>
    <w:rsid w:val="00224160"/>
  </w:style>
  <w:style w:type="character" w:customStyle="1" w:styleId="WW8Num8z7">
    <w:name w:val="WW8Num8z7"/>
    <w:rsid w:val="00224160"/>
  </w:style>
  <w:style w:type="character" w:customStyle="1" w:styleId="WW8Num8z8">
    <w:name w:val="WW8Num8z8"/>
    <w:rsid w:val="00224160"/>
  </w:style>
  <w:style w:type="character" w:customStyle="1" w:styleId="WW8Num9z3">
    <w:name w:val="WW8Num9z3"/>
    <w:rsid w:val="00224160"/>
    <w:rPr>
      <w:rFonts w:ascii="Symbol" w:hAnsi="Symbol" w:cs="Symbol" w:hint="default"/>
    </w:rPr>
  </w:style>
  <w:style w:type="character" w:customStyle="1" w:styleId="WW8Num10z3">
    <w:name w:val="WW8Num10z3"/>
    <w:rsid w:val="00224160"/>
  </w:style>
  <w:style w:type="character" w:customStyle="1" w:styleId="WW8Num10z4">
    <w:name w:val="WW8Num10z4"/>
    <w:rsid w:val="00224160"/>
  </w:style>
  <w:style w:type="character" w:customStyle="1" w:styleId="WW8Num10z5">
    <w:name w:val="WW8Num10z5"/>
    <w:rsid w:val="00224160"/>
  </w:style>
  <w:style w:type="character" w:customStyle="1" w:styleId="WW8Num10z6">
    <w:name w:val="WW8Num10z6"/>
    <w:rsid w:val="00224160"/>
  </w:style>
  <w:style w:type="character" w:customStyle="1" w:styleId="WW8Num10z7">
    <w:name w:val="WW8Num10z7"/>
    <w:rsid w:val="00224160"/>
  </w:style>
  <w:style w:type="character" w:customStyle="1" w:styleId="WW8Num10z8">
    <w:name w:val="WW8Num10z8"/>
    <w:rsid w:val="00224160"/>
  </w:style>
  <w:style w:type="character" w:customStyle="1" w:styleId="WW8Num11z3">
    <w:name w:val="WW8Num11z3"/>
    <w:rsid w:val="00224160"/>
  </w:style>
  <w:style w:type="character" w:customStyle="1" w:styleId="WW8Num11z4">
    <w:name w:val="WW8Num11z4"/>
    <w:rsid w:val="00224160"/>
  </w:style>
  <w:style w:type="character" w:customStyle="1" w:styleId="WW8Num11z5">
    <w:name w:val="WW8Num11z5"/>
    <w:rsid w:val="00224160"/>
  </w:style>
  <w:style w:type="character" w:customStyle="1" w:styleId="WW8Num11z6">
    <w:name w:val="WW8Num11z6"/>
    <w:rsid w:val="00224160"/>
  </w:style>
  <w:style w:type="character" w:customStyle="1" w:styleId="WW8Num11z7">
    <w:name w:val="WW8Num11z7"/>
    <w:rsid w:val="00224160"/>
  </w:style>
  <w:style w:type="character" w:customStyle="1" w:styleId="WW8Num11z8">
    <w:name w:val="WW8Num11z8"/>
    <w:rsid w:val="00224160"/>
  </w:style>
  <w:style w:type="character" w:customStyle="1" w:styleId="WW8Num12z3">
    <w:name w:val="WW8Num12z3"/>
    <w:rsid w:val="00224160"/>
  </w:style>
  <w:style w:type="character" w:customStyle="1" w:styleId="WW8Num12z4">
    <w:name w:val="WW8Num12z4"/>
    <w:rsid w:val="00224160"/>
  </w:style>
  <w:style w:type="character" w:customStyle="1" w:styleId="WW8Num12z5">
    <w:name w:val="WW8Num12z5"/>
    <w:rsid w:val="00224160"/>
  </w:style>
  <w:style w:type="character" w:customStyle="1" w:styleId="WW8Num12z6">
    <w:name w:val="WW8Num12z6"/>
    <w:rsid w:val="00224160"/>
  </w:style>
  <w:style w:type="character" w:customStyle="1" w:styleId="WW8Num12z7">
    <w:name w:val="WW8Num12z7"/>
    <w:rsid w:val="00224160"/>
  </w:style>
  <w:style w:type="character" w:customStyle="1" w:styleId="WW8Num12z8">
    <w:name w:val="WW8Num12z8"/>
    <w:rsid w:val="00224160"/>
  </w:style>
  <w:style w:type="character" w:customStyle="1" w:styleId="WW8Num13z3">
    <w:name w:val="WW8Num13z3"/>
    <w:rsid w:val="00224160"/>
  </w:style>
  <w:style w:type="character" w:customStyle="1" w:styleId="WW8Num13z4">
    <w:name w:val="WW8Num13z4"/>
    <w:rsid w:val="00224160"/>
  </w:style>
  <w:style w:type="character" w:customStyle="1" w:styleId="WW8Num13z5">
    <w:name w:val="WW8Num13z5"/>
    <w:rsid w:val="00224160"/>
  </w:style>
  <w:style w:type="character" w:customStyle="1" w:styleId="WW8Num13z6">
    <w:name w:val="WW8Num13z6"/>
    <w:rsid w:val="00224160"/>
  </w:style>
  <w:style w:type="character" w:customStyle="1" w:styleId="WW8Num13z7">
    <w:name w:val="WW8Num13z7"/>
    <w:rsid w:val="00224160"/>
  </w:style>
  <w:style w:type="character" w:customStyle="1" w:styleId="WW8Num13z8">
    <w:name w:val="WW8Num13z8"/>
    <w:rsid w:val="00224160"/>
  </w:style>
  <w:style w:type="character" w:customStyle="1" w:styleId="WW8Num14z3">
    <w:name w:val="WW8Num14z3"/>
    <w:rsid w:val="00224160"/>
  </w:style>
  <w:style w:type="character" w:customStyle="1" w:styleId="WW8Num14z4">
    <w:name w:val="WW8Num14z4"/>
    <w:rsid w:val="00224160"/>
  </w:style>
  <w:style w:type="character" w:customStyle="1" w:styleId="WW8Num14z5">
    <w:name w:val="WW8Num14z5"/>
    <w:rsid w:val="00224160"/>
  </w:style>
  <w:style w:type="character" w:customStyle="1" w:styleId="WW8Num14z6">
    <w:name w:val="WW8Num14z6"/>
    <w:rsid w:val="00224160"/>
  </w:style>
  <w:style w:type="character" w:customStyle="1" w:styleId="WW8Num14z7">
    <w:name w:val="WW8Num14z7"/>
    <w:rsid w:val="00224160"/>
  </w:style>
  <w:style w:type="character" w:customStyle="1" w:styleId="WW8Num14z8">
    <w:name w:val="WW8Num14z8"/>
    <w:rsid w:val="00224160"/>
  </w:style>
  <w:style w:type="character" w:customStyle="1" w:styleId="WW8Num15z0">
    <w:name w:val="WW8Num15z0"/>
    <w:rsid w:val="00224160"/>
    <w:rPr>
      <w:rFonts w:hint="default"/>
    </w:rPr>
  </w:style>
  <w:style w:type="character" w:customStyle="1" w:styleId="WW8Num15z1">
    <w:name w:val="WW8Num15z1"/>
    <w:rsid w:val="00224160"/>
  </w:style>
  <w:style w:type="character" w:customStyle="1" w:styleId="WW8Num15z2">
    <w:name w:val="WW8Num15z2"/>
    <w:rsid w:val="00224160"/>
  </w:style>
  <w:style w:type="character" w:customStyle="1" w:styleId="WW8Num15z3">
    <w:name w:val="WW8Num15z3"/>
    <w:rsid w:val="00224160"/>
  </w:style>
  <w:style w:type="character" w:customStyle="1" w:styleId="WW8Num15z4">
    <w:name w:val="WW8Num15z4"/>
    <w:rsid w:val="00224160"/>
  </w:style>
  <w:style w:type="character" w:customStyle="1" w:styleId="WW8Num15z5">
    <w:name w:val="WW8Num15z5"/>
    <w:rsid w:val="00224160"/>
  </w:style>
  <w:style w:type="character" w:customStyle="1" w:styleId="WW8Num15z6">
    <w:name w:val="WW8Num15z6"/>
    <w:rsid w:val="00224160"/>
  </w:style>
  <w:style w:type="character" w:customStyle="1" w:styleId="WW8Num15z7">
    <w:name w:val="WW8Num15z7"/>
    <w:rsid w:val="00224160"/>
  </w:style>
  <w:style w:type="character" w:customStyle="1" w:styleId="WW8Num15z8">
    <w:name w:val="WW8Num15z8"/>
    <w:rsid w:val="00224160"/>
  </w:style>
  <w:style w:type="character" w:customStyle="1" w:styleId="WW8Num16z0">
    <w:name w:val="WW8Num16z0"/>
    <w:rsid w:val="00224160"/>
  </w:style>
  <w:style w:type="character" w:customStyle="1" w:styleId="WW8Num16z1">
    <w:name w:val="WW8Num16z1"/>
    <w:rsid w:val="00224160"/>
  </w:style>
  <w:style w:type="character" w:customStyle="1" w:styleId="WW8Num16z2">
    <w:name w:val="WW8Num16z2"/>
    <w:rsid w:val="00224160"/>
  </w:style>
  <w:style w:type="character" w:customStyle="1" w:styleId="WW8Num16z3">
    <w:name w:val="WW8Num16z3"/>
    <w:rsid w:val="00224160"/>
  </w:style>
  <w:style w:type="character" w:customStyle="1" w:styleId="WW8Num16z4">
    <w:name w:val="WW8Num16z4"/>
    <w:rsid w:val="00224160"/>
  </w:style>
  <w:style w:type="character" w:customStyle="1" w:styleId="WW8Num16z5">
    <w:name w:val="WW8Num16z5"/>
    <w:rsid w:val="00224160"/>
  </w:style>
  <w:style w:type="character" w:customStyle="1" w:styleId="WW8Num16z6">
    <w:name w:val="WW8Num16z6"/>
    <w:rsid w:val="00224160"/>
  </w:style>
  <w:style w:type="character" w:customStyle="1" w:styleId="WW8Num16z7">
    <w:name w:val="WW8Num16z7"/>
    <w:rsid w:val="00224160"/>
  </w:style>
  <w:style w:type="character" w:customStyle="1" w:styleId="WW8Num16z8">
    <w:name w:val="WW8Num16z8"/>
    <w:rsid w:val="00224160"/>
  </w:style>
  <w:style w:type="character" w:customStyle="1" w:styleId="WW8Num17z0">
    <w:name w:val="WW8Num17z0"/>
    <w:rsid w:val="00224160"/>
  </w:style>
  <w:style w:type="character" w:customStyle="1" w:styleId="WW8Num17z1">
    <w:name w:val="WW8Num17z1"/>
    <w:rsid w:val="00224160"/>
  </w:style>
  <w:style w:type="character" w:customStyle="1" w:styleId="WW8Num17z2">
    <w:name w:val="WW8Num17z2"/>
    <w:rsid w:val="00224160"/>
  </w:style>
  <w:style w:type="character" w:customStyle="1" w:styleId="WW8Num17z3">
    <w:name w:val="WW8Num17z3"/>
    <w:rsid w:val="00224160"/>
  </w:style>
  <w:style w:type="character" w:customStyle="1" w:styleId="WW8Num17z4">
    <w:name w:val="WW8Num17z4"/>
    <w:rsid w:val="00224160"/>
  </w:style>
  <w:style w:type="character" w:customStyle="1" w:styleId="WW8Num17z5">
    <w:name w:val="WW8Num17z5"/>
    <w:rsid w:val="00224160"/>
  </w:style>
  <w:style w:type="character" w:customStyle="1" w:styleId="WW8Num17z6">
    <w:name w:val="WW8Num17z6"/>
    <w:rsid w:val="00224160"/>
  </w:style>
  <w:style w:type="character" w:customStyle="1" w:styleId="WW8Num17z7">
    <w:name w:val="WW8Num17z7"/>
    <w:rsid w:val="00224160"/>
  </w:style>
  <w:style w:type="character" w:customStyle="1" w:styleId="WW8Num17z8">
    <w:name w:val="WW8Num17z8"/>
    <w:rsid w:val="00224160"/>
  </w:style>
  <w:style w:type="character" w:customStyle="1" w:styleId="WW8Num18z0">
    <w:name w:val="WW8Num18z0"/>
    <w:rsid w:val="00224160"/>
  </w:style>
  <w:style w:type="character" w:customStyle="1" w:styleId="WW8Num18z1">
    <w:name w:val="WW8Num18z1"/>
    <w:rsid w:val="00224160"/>
  </w:style>
  <w:style w:type="character" w:customStyle="1" w:styleId="WW8Num18z2">
    <w:name w:val="WW8Num18z2"/>
    <w:rsid w:val="00224160"/>
  </w:style>
  <w:style w:type="character" w:customStyle="1" w:styleId="WW8Num18z3">
    <w:name w:val="WW8Num18z3"/>
    <w:rsid w:val="00224160"/>
  </w:style>
  <w:style w:type="character" w:customStyle="1" w:styleId="WW8Num18z4">
    <w:name w:val="WW8Num18z4"/>
    <w:rsid w:val="00224160"/>
  </w:style>
  <w:style w:type="character" w:customStyle="1" w:styleId="WW8Num18z5">
    <w:name w:val="WW8Num18z5"/>
    <w:rsid w:val="00224160"/>
  </w:style>
  <w:style w:type="character" w:customStyle="1" w:styleId="WW8Num18z6">
    <w:name w:val="WW8Num18z6"/>
    <w:rsid w:val="00224160"/>
  </w:style>
  <w:style w:type="character" w:customStyle="1" w:styleId="WW8Num18z7">
    <w:name w:val="WW8Num18z7"/>
    <w:rsid w:val="00224160"/>
  </w:style>
  <w:style w:type="character" w:customStyle="1" w:styleId="WW8Num18z8">
    <w:name w:val="WW8Num18z8"/>
    <w:rsid w:val="00224160"/>
  </w:style>
  <w:style w:type="character" w:customStyle="1" w:styleId="WW8Num19z0">
    <w:name w:val="WW8Num19z0"/>
    <w:rsid w:val="00224160"/>
    <w:rPr>
      <w:rFonts w:hint="default"/>
    </w:rPr>
  </w:style>
  <w:style w:type="character" w:customStyle="1" w:styleId="WW8Num19z1">
    <w:name w:val="WW8Num19z1"/>
    <w:rsid w:val="00224160"/>
  </w:style>
  <w:style w:type="character" w:customStyle="1" w:styleId="WW8Num19z2">
    <w:name w:val="WW8Num19z2"/>
    <w:rsid w:val="00224160"/>
  </w:style>
  <w:style w:type="character" w:customStyle="1" w:styleId="WW8Num19z3">
    <w:name w:val="WW8Num19z3"/>
    <w:rsid w:val="00224160"/>
  </w:style>
  <w:style w:type="character" w:customStyle="1" w:styleId="WW8Num19z4">
    <w:name w:val="WW8Num19z4"/>
    <w:rsid w:val="00224160"/>
  </w:style>
  <w:style w:type="character" w:customStyle="1" w:styleId="WW8Num19z5">
    <w:name w:val="WW8Num19z5"/>
    <w:rsid w:val="00224160"/>
  </w:style>
  <w:style w:type="character" w:customStyle="1" w:styleId="WW8Num19z6">
    <w:name w:val="WW8Num19z6"/>
    <w:rsid w:val="00224160"/>
  </w:style>
  <w:style w:type="character" w:customStyle="1" w:styleId="WW8Num19z7">
    <w:name w:val="WW8Num19z7"/>
    <w:rsid w:val="00224160"/>
  </w:style>
  <w:style w:type="character" w:customStyle="1" w:styleId="WW8Num19z8">
    <w:name w:val="WW8Num19z8"/>
    <w:rsid w:val="00224160"/>
  </w:style>
  <w:style w:type="character" w:customStyle="1" w:styleId="WW8Num20z0">
    <w:name w:val="WW8Num20z0"/>
    <w:rsid w:val="00224160"/>
  </w:style>
  <w:style w:type="character" w:customStyle="1" w:styleId="WW8Num20z1">
    <w:name w:val="WW8Num20z1"/>
    <w:rsid w:val="00224160"/>
  </w:style>
  <w:style w:type="character" w:customStyle="1" w:styleId="WW8Num20z2">
    <w:name w:val="WW8Num20z2"/>
    <w:rsid w:val="00224160"/>
  </w:style>
  <w:style w:type="character" w:customStyle="1" w:styleId="WW8Num20z3">
    <w:name w:val="WW8Num20z3"/>
    <w:rsid w:val="00224160"/>
  </w:style>
  <w:style w:type="character" w:customStyle="1" w:styleId="WW8Num20z4">
    <w:name w:val="WW8Num20z4"/>
    <w:rsid w:val="00224160"/>
  </w:style>
  <w:style w:type="character" w:customStyle="1" w:styleId="WW8Num20z5">
    <w:name w:val="WW8Num20z5"/>
    <w:rsid w:val="00224160"/>
  </w:style>
  <w:style w:type="character" w:customStyle="1" w:styleId="WW8Num20z6">
    <w:name w:val="WW8Num20z6"/>
    <w:rsid w:val="00224160"/>
  </w:style>
  <w:style w:type="character" w:customStyle="1" w:styleId="WW8Num20z7">
    <w:name w:val="WW8Num20z7"/>
    <w:rsid w:val="00224160"/>
  </w:style>
  <w:style w:type="character" w:customStyle="1" w:styleId="WW8Num20z8">
    <w:name w:val="WW8Num20z8"/>
    <w:rsid w:val="00224160"/>
  </w:style>
  <w:style w:type="character" w:customStyle="1" w:styleId="WW8Num21z0">
    <w:name w:val="WW8Num21z0"/>
    <w:rsid w:val="00224160"/>
  </w:style>
  <w:style w:type="character" w:customStyle="1" w:styleId="WW8Num21z1">
    <w:name w:val="WW8Num21z1"/>
    <w:rsid w:val="00224160"/>
  </w:style>
  <w:style w:type="character" w:customStyle="1" w:styleId="WW8Num21z2">
    <w:name w:val="WW8Num21z2"/>
    <w:rsid w:val="00224160"/>
  </w:style>
  <w:style w:type="character" w:customStyle="1" w:styleId="WW8Num21z3">
    <w:name w:val="WW8Num21z3"/>
    <w:rsid w:val="00224160"/>
  </w:style>
  <w:style w:type="character" w:customStyle="1" w:styleId="WW8Num21z4">
    <w:name w:val="WW8Num21z4"/>
    <w:rsid w:val="00224160"/>
  </w:style>
  <w:style w:type="character" w:customStyle="1" w:styleId="WW8Num21z5">
    <w:name w:val="WW8Num21z5"/>
    <w:rsid w:val="00224160"/>
  </w:style>
  <w:style w:type="character" w:customStyle="1" w:styleId="WW8Num21z6">
    <w:name w:val="WW8Num21z6"/>
    <w:rsid w:val="00224160"/>
  </w:style>
  <w:style w:type="character" w:customStyle="1" w:styleId="WW8Num21z7">
    <w:name w:val="WW8Num21z7"/>
    <w:rsid w:val="00224160"/>
  </w:style>
  <w:style w:type="character" w:customStyle="1" w:styleId="WW8Num21z8">
    <w:name w:val="WW8Num21z8"/>
    <w:rsid w:val="00224160"/>
  </w:style>
  <w:style w:type="character" w:customStyle="1" w:styleId="WW8Num22z0">
    <w:name w:val="WW8Num22z0"/>
    <w:rsid w:val="00224160"/>
    <w:rPr>
      <w:rFonts w:hint="default"/>
    </w:rPr>
  </w:style>
  <w:style w:type="character" w:customStyle="1" w:styleId="WW8Num22z1">
    <w:name w:val="WW8Num22z1"/>
    <w:rsid w:val="00224160"/>
  </w:style>
  <w:style w:type="character" w:customStyle="1" w:styleId="WW8Num22z2">
    <w:name w:val="WW8Num22z2"/>
    <w:rsid w:val="00224160"/>
  </w:style>
  <w:style w:type="character" w:customStyle="1" w:styleId="WW8Num22z3">
    <w:name w:val="WW8Num22z3"/>
    <w:rsid w:val="00224160"/>
  </w:style>
  <w:style w:type="character" w:customStyle="1" w:styleId="WW8Num22z4">
    <w:name w:val="WW8Num22z4"/>
    <w:rsid w:val="00224160"/>
  </w:style>
  <w:style w:type="character" w:customStyle="1" w:styleId="WW8Num22z5">
    <w:name w:val="WW8Num22z5"/>
    <w:rsid w:val="00224160"/>
  </w:style>
  <w:style w:type="character" w:customStyle="1" w:styleId="WW8Num22z6">
    <w:name w:val="WW8Num22z6"/>
    <w:rsid w:val="00224160"/>
  </w:style>
  <w:style w:type="character" w:customStyle="1" w:styleId="WW8Num22z7">
    <w:name w:val="WW8Num22z7"/>
    <w:rsid w:val="00224160"/>
  </w:style>
  <w:style w:type="character" w:customStyle="1" w:styleId="WW8Num22z8">
    <w:name w:val="WW8Num22z8"/>
    <w:rsid w:val="00224160"/>
  </w:style>
  <w:style w:type="character" w:customStyle="1" w:styleId="WW8Num23z0">
    <w:name w:val="WW8Num23z0"/>
    <w:rsid w:val="00224160"/>
    <w:rPr>
      <w:rFonts w:hint="default"/>
    </w:rPr>
  </w:style>
  <w:style w:type="character" w:customStyle="1" w:styleId="WW8Num23z1">
    <w:name w:val="WW8Num23z1"/>
    <w:rsid w:val="00224160"/>
  </w:style>
  <w:style w:type="character" w:customStyle="1" w:styleId="WW8Num23z2">
    <w:name w:val="WW8Num23z2"/>
    <w:rsid w:val="00224160"/>
  </w:style>
  <w:style w:type="character" w:customStyle="1" w:styleId="WW8Num23z3">
    <w:name w:val="WW8Num23z3"/>
    <w:rsid w:val="00224160"/>
  </w:style>
  <w:style w:type="character" w:customStyle="1" w:styleId="WW8Num23z4">
    <w:name w:val="WW8Num23z4"/>
    <w:rsid w:val="00224160"/>
  </w:style>
  <w:style w:type="character" w:customStyle="1" w:styleId="WW8Num23z5">
    <w:name w:val="WW8Num23z5"/>
    <w:rsid w:val="00224160"/>
  </w:style>
  <w:style w:type="character" w:customStyle="1" w:styleId="WW8Num23z6">
    <w:name w:val="WW8Num23z6"/>
    <w:rsid w:val="00224160"/>
  </w:style>
  <w:style w:type="character" w:customStyle="1" w:styleId="WW8Num23z7">
    <w:name w:val="WW8Num23z7"/>
    <w:rsid w:val="00224160"/>
  </w:style>
  <w:style w:type="character" w:customStyle="1" w:styleId="WW8Num23z8">
    <w:name w:val="WW8Num23z8"/>
    <w:rsid w:val="00224160"/>
  </w:style>
  <w:style w:type="character" w:customStyle="1" w:styleId="WW8Num24z0">
    <w:name w:val="WW8Num24z0"/>
    <w:rsid w:val="00224160"/>
    <w:rPr>
      <w:rFonts w:hint="default"/>
    </w:rPr>
  </w:style>
  <w:style w:type="character" w:customStyle="1" w:styleId="WW8Num24z1">
    <w:name w:val="WW8Num24z1"/>
    <w:rsid w:val="00224160"/>
  </w:style>
  <w:style w:type="character" w:customStyle="1" w:styleId="WW8Num24z2">
    <w:name w:val="WW8Num24z2"/>
    <w:rsid w:val="00224160"/>
  </w:style>
  <w:style w:type="character" w:customStyle="1" w:styleId="WW8Num24z3">
    <w:name w:val="WW8Num24z3"/>
    <w:rsid w:val="00224160"/>
  </w:style>
  <w:style w:type="character" w:customStyle="1" w:styleId="WW8Num24z4">
    <w:name w:val="WW8Num24z4"/>
    <w:rsid w:val="00224160"/>
  </w:style>
  <w:style w:type="character" w:customStyle="1" w:styleId="WW8Num24z5">
    <w:name w:val="WW8Num24z5"/>
    <w:rsid w:val="00224160"/>
  </w:style>
  <w:style w:type="character" w:customStyle="1" w:styleId="WW8Num24z6">
    <w:name w:val="WW8Num24z6"/>
    <w:rsid w:val="00224160"/>
  </w:style>
  <w:style w:type="character" w:customStyle="1" w:styleId="WW8Num24z7">
    <w:name w:val="WW8Num24z7"/>
    <w:rsid w:val="00224160"/>
  </w:style>
  <w:style w:type="character" w:customStyle="1" w:styleId="WW8Num24z8">
    <w:name w:val="WW8Num24z8"/>
    <w:rsid w:val="00224160"/>
  </w:style>
  <w:style w:type="character" w:customStyle="1" w:styleId="WW8Num25z0">
    <w:name w:val="WW8Num25z0"/>
    <w:rsid w:val="00224160"/>
  </w:style>
  <w:style w:type="character" w:customStyle="1" w:styleId="WW8Num25z1">
    <w:name w:val="WW8Num25z1"/>
    <w:rsid w:val="00224160"/>
  </w:style>
  <w:style w:type="character" w:customStyle="1" w:styleId="WW8Num25z2">
    <w:name w:val="WW8Num25z2"/>
    <w:rsid w:val="00224160"/>
  </w:style>
  <w:style w:type="character" w:customStyle="1" w:styleId="WW8Num25z3">
    <w:name w:val="WW8Num25z3"/>
    <w:rsid w:val="00224160"/>
  </w:style>
  <w:style w:type="character" w:customStyle="1" w:styleId="WW8Num25z4">
    <w:name w:val="WW8Num25z4"/>
    <w:rsid w:val="00224160"/>
  </w:style>
  <w:style w:type="character" w:customStyle="1" w:styleId="WW8Num25z5">
    <w:name w:val="WW8Num25z5"/>
    <w:rsid w:val="00224160"/>
  </w:style>
  <w:style w:type="character" w:customStyle="1" w:styleId="WW8Num25z6">
    <w:name w:val="WW8Num25z6"/>
    <w:rsid w:val="00224160"/>
  </w:style>
  <w:style w:type="character" w:customStyle="1" w:styleId="WW8Num25z7">
    <w:name w:val="WW8Num25z7"/>
    <w:rsid w:val="00224160"/>
  </w:style>
  <w:style w:type="character" w:customStyle="1" w:styleId="WW8Num25z8">
    <w:name w:val="WW8Num25z8"/>
    <w:rsid w:val="00224160"/>
  </w:style>
  <w:style w:type="character" w:customStyle="1" w:styleId="WW8Num26z0">
    <w:name w:val="WW8Num26z0"/>
    <w:rsid w:val="00224160"/>
  </w:style>
  <w:style w:type="character" w:customStyle="1" w:styleId="WW8Num27z0">
    <w:name w:val="WW8Num27z0"/>
    <w:rsid w:val="00224160"/>
    <w:rPr>
      <w:rFonts w:hint="default"/>
    </w:rPr>
  </w:style>
  <w:style w:type="character" w:customStyle="1" w:styleId="WW8Num27z1">
    <w:name w:val="WW8Num27z1"/>
    <w:rsid w:val="00224160"/>
  </w:style>
  <w:style w:type="character" w:customStyle="1" w:styleId="WW8Num27z2">
    <w:name w:val="WW8Num27z2"/>
    <w:rsid w:val="00224160"/>
  </w:style>
  <w:style w:type="character" w:customStyle="1" w:styleId="WW8Num27z3">
    <w:name w:val="WW8Num27z3"/>
    <w:rsid w:val="00224160"/>
  </w:style>
  <w:style w:type="character" w:customStyle="1" w:styleId="WW8Num27z4">
    <w:name w:val="WW8Num27z4"/>
    <w:rsid w:val="00224160"/>
  </w:style>
  <w:style w:type="character" w:customStyle="1" w:styleId="WW8Num27z5">
    <w:name w:val="WW8Num27z5"/>
    <w:rsid w:val="00224160"/>
  </w:style>
  <w:style w:type="character" w:customStyle="1" w:styleId="WW8Num27z6">
    <w:name w:val="WW8Num27z6"/>
    <w:rsid w:val="00224160"/>
  </w:style>
  <w:style w:type="character" w:customStyle="1" w:styleId="WW8Num27z7">
    <w:name w:val="WW8Num27z7"/>
    <w:rsid w:val="00224160"/>
  </w:style>
  <w:style w:type="character" w:customStyle="1" w:styleId="WW8Num27z8">
    <w:name w:val="WW8Num27z8"/>
    <w:rsid w:val="00224160"/>
  </w:style>
  <w:style w:type="character" w:customStyle="1" w:styleId="WW8Num28z0">
    <w:name w:val="WW8Num28z0"/>
    <w:rsid w:val="00224160"/>
  </w:style>
  <w:style w:type="character" w:customStyle="1" w:styleId="WW8Num28z1">
    <w:name w:val="WW8Num28z1"/>
    <w:rsid w:val="00224160"/>
  </w:style>
  <w:style w:type="character" w:customStyle="1" w:styleId="WW8Num28z2">
    <w:name w:val="WW8Num28z2"/>
    <w:rsid w:val="00224160"/>
  </w:style>
  <w:style w:type="character" w:customStyle="1" w:styleId="WW8Num28z3">
    <w:name w:val="WW8Num28z3"/>
    <w:rsid w:val="00224160"/>
  </w:style>
  <w:style w:type="character" w:customStyle="1" w:styleId="WW8Num28z4">
    <w:name w:val="WW8Num28z4"/>
    <w:rsid w:val="00224160"/>
  </w:style>
  <w:style w:type="character" w:customStyle="1" w:styleId="WW8Num28z5">
    <w:name w:val="WW8Num28z5"/>
    <w:rsid w:val="00224160"/>
  </w:style>
  <w:style w:type="character" w:customStyle="1" w:styleId="WW8Num28z6">
    <w:name w:val="WW8Num28z6"/>
    <w:rsid w:val="00224160"/>
  </w:style>
  <w:style w:type="character" w:customStyle="1" w:styleId="WW8Num28z7">
    <w:name w:val="WW8Num28z7"/>
    <w:rsid w:val="00224160"/>
  </w:style>
  <w:style w:type="character" w:customStyle="1" w:styleId="WW8Num28z8">
    <w:name w:val="WW8Num28z8"/>
    <w:rsid w:val="00224160"/>
  </w:style>
  <w:style w:type="character" w:customStyle="1" w:styleId="WW8Num29z0">
    <w:name w:val="WW8Num29z0"/>
    <w:rsid w:val="00224160"/>
  </w:style>
  <w:style w:type="character" w:customStyle="1" w:styleId="WW8Num29z1">
    <w:name w:val="WW8Num29z1"/>
    <w:rsid w:val="00224160"/>
  </w:style>
  <w:style w:type="character" w:customStyle="1" w:styleId="WW8Num29z2">
    <w:name w:val="WW8Num29z2"/>
    <w:rsid w:val="00224160"/>
  </w:style>
  <w:style w:type="character" w:customStyle="1" w:styleId="WW8Num29z3">
    <w:name w:val="WW8Num29z3"/>
    <w:rsid w:val="00224160"/>
  </w:style>
  <w:style w:type="character" w:customStyle="1" w:styleId="WW8Num29z4">
    <w:name w:val="WW8Num29z4"/>
    <w:rsid w:val="00224160"/>
  </w:style>
  <w:style w:type="character" w:customStyle="1" w:styleId="WW8Num29z5">
    <w:name w:val="WW8Num29z5"/>
    <w:rsid w:val="00224160"/>
  </w:style>
  <w:style w:type="character" w:customStyle="1" w:styleId="WW8Num29z6">
    <w:name w:val="WW8Num29z6"/>
    <w:rsid w:val="00224160"/>
  </w:style>
  <w:style w:type="character" w:customStyle="1" w:styleId="WW8Num29z7">
    <w:name w:val="WW8Num29z7"/>
    <w:rsid w:val="00224160"/>
  </w:style>
  <w:style w:type="character" w:customStyle="1" w:styleId="WW8Num29z8">
    <w:name w:val="WW8Num29z8"/>
    <w:rsid w:val="00224160"/>
  </w:style>
  <w:style w:type="character" w:customStyle="1" w:styleId="WW8Num30z0">
    <w:name w:val="WW8Num30z0"/>
    <w:rsid w:val="00224160"/>
  </w:style>
  <w:style w:type="character" w:customStyle="1" w:styleId="WW8Num30z1">
    <w:name w:val="WW8Num30z1"/>
    <w:rsid w:val="00224160"/>
  </w:style>
  <w:style w:type="character" w:customStyle="1" w:styleId="WW8Num30z2">
    <w:name w:val="WW8Num30z2"/>
    <w:rsid w:val="00224160"/>
  </w:style>
  <w:style w:type="character" w:customStyle="1" w:styleId="WW8Num30z3">
    <w:name w:val="WW8Num30z3"/>
    <w:rsid w:val="00224160"/>
  </w:style>
  <w:style w:type="character" w:customStyle="1" w:styleId="WW8Num30z4">
    <w:name w:val="WW8Num30z4"/>
    <w:rsid w:val="00224160"/>
  </w:style>
  <w:style w:type="character" w:customStyle="1" w:styleId="WW8Num30z5">
    <w:name w:val="WW8Num30z5"/>
    <w:rsid w:val="00224160"/>
  </w:style>
  <w:style w:type="character" w:customStyle="1" w:styleId="WW8Num30z6">
    <w:name w:val="WW8Num30z6"/>
    <w:rsid w:val="00224160"/>
  </w:style>
  <w:style w:type="character" w:customStyle="1" w:styleId="WW8Num30z7">
    <w:name w:val="WW8Num30z7"/>
    <w:rsid w:val="00224160"/>
  </w:style>
  <w:style w:type="character" w:customStyle="1" w:styleId="WW8Num30z8">
    <w:name w:val="WW8Num30z8"/>
    <w:rsid w:val="00224160"/>
  </w:style>
  <w:style w:type="character" w:customStyle="1" w:styleId="WW8Num31z0">
    <w:name w:val="WW8Num31z0"/>
    <w:rsid w:val="00224160"/>
  </w:style>
  <w:style w:type="character" w:customStyle="1" w:styleId="WW8Num31z1">
    <w:name w:val="WW8Num31z1"/>
    <w:rsid w:val="00224160"/>
  </w:style>
  <w:style w:type="character" w:customStyle="1" w:styleId="WW8Num31z2">
    <w:name w:val="WW8Num31z2"/>
    <w:rsid w:val="00224160"/>
  </w:style>
  <w:style w:type="character" w:customStyle="1" w:styleId="WW8Num31z3">
    <w:name w:val="WW8Num31z3"/>
    <w:rsid w:val="00224160"/>
  </w:style>
  <w:style w:type="character" w:customStyle="1" w:styleId="WW8Num31z4">
    <w:name w:val="WW8Num31z4"/>
    <w:rsid w:val="00224160"/>
  </w:style>
  <w:style w:type="character" w:customStyle="1" w:styleId="WW8Num31z5">
    <w:name w:val="WW8Num31z5"/>
    <w:rsid w:val="00224160"/>
  </w:style>
  <w:style w:type="character" w:customStyle="1" w:styleId="WW8Num31z6">
    <w:name w:val="WW8Num31z6"/>
    <w:rsid w:val="00224160"/>
  </w:style>
  <w:style w:type="character" w:customStyle="1" w:styleId="WW8Num31z7">
    <w:name w:val="WW8Num31z7"/>
    <w:rsid w:val="00224160"/>
  </w:style>
  <w:style w:type="character" w:customStyle="1" w:styleId="WW8Num31z8">
    <w:name w:val="WW8Num31z8"/>
    <w:rsid w:val="00224160"/>
  </w:style>
  <w:style w:type="character" w:customStyle="1" w:styleId="WW8Num32z0">
    <w:name w:val="WW8Num32z0"/>
    <w:rsid w:val="00224160"/>
  </w:style>
  <w:style w:type="character" w:customStyle="1" w:styleId="WW8Num32z1">
    <w:name w:val="WW8Num32z1"/>
    <w:rsid w:val="00224160"/>
  </w:style>
  <w:style w:type="character" w:customStyle="1" w:styleId="WW8Num32z2">
    <w:name w:val="WW8Num32z2"/>
    <w:rsid w:val="00224160"/>
  </w:style>
  <w:style w:type="character" w:customStyle="1" w:styleId="WW8Num32z3">
    <w:name w:val="WW8Num32z3"/>
    <w:rsid w:val="00224160"/>
  </w:style>
  <w:style w:type="character" w:customStyle="1" w:styleId="WW8Num32z4">
    <w:name w:val="WW8Num32z4"/>
    <w:rsid w:val="00224160"/>
  </w:style>
  <w:style w:type="character" w:customStyle="1" w:styleId="WW8Num32z5">
    <w:name w:val="WW8Num32z5"/>
    <w:rsid w:val="00224160"/>
  </w:style>
  <w:style w:type="character" w:customStyle="1" w:styleId="WW8Num32z6">
    <w:name w:val="WW8Num32z6"/>
    <w:rsid w:val="00224160"/>
  </w:style>
  <w:style w:type="character" w:customStyle="1" w:styleId="WW8Num32z7">
    <w:name w:val="WW8Num32z7"/>
    <w:rsid w:val="00224160"/>
  </w:style>
  <w:style w:type="character" w:customStyle="1" w:styleId="WW8Num32z8">
    <w:name w:val="WW8Num32z8"/>
    <w:rsid w:val="00224160"/>
  </w:style>
  <w:style w:type="character" w:customStyle="1" w:styleId="WW8Num33z0">
    <w:name w:val="WW8Num33z0"/>
    <w:rsid w:val="00224160"/>
    <w:rPr>
      <w:rFonts w:ascii="Symbol" w:hAnsi="Symbol" w:cs="Symbol" w:hint="default"/>
      <w:szCs w:val="28"/>
    </w:rPr>
  </w:style>
  <w:style w:type="character" w:customStyle="1" w:styleId="WW8Num33z1">
    <w:name w:val="WW8Num33z1"/>
    <w:rsid w:val="00224160"/>
    <w:rPr>
      <w:rFonts w:ascii="Courier New" w:hAnsi="Courier New" w:cs="Courier New" w:hint="default"/>
    </w:rPr>
  </w:style>
  <w:style w:type="character" w:customStyle="1" w:styleId="WW8Num33z2">
    <w:name w:val="WW8Num33z2"/>
    <w:rsid w:val="00224160"/>
    <w:rPr>
      <w:rFonts w:ascii="Wingdings" w:hAnsi="Wingdings" w:cs="Wingdings" w:hint="default"/>
    </w:rPr>
  </w:style>
  <w:style w:type="character" w:customStyle="1" w:styleId="WW8Num34z0">
    <w:name w:val="WW8Num34z0"/>
    <w:rsid w:val="00224160"/>
  </w:style>
  <w:style w:type="character" w:customStyle="1" w:styleId="WW8Num34z1">
    <w:name w:val="WW8Num34z1"/>
    <w:rsid w:val="00224160"/>
  </w:style>
  <w:style w:type="character" w:customStyle="1" w:styleId="WW8Num34z2">
    <w:name w:val="WW8Num34z2"/>
    <w:rsid w:val="00224160"/>
  </w:style>
  <w:style w:type="character" w:customStyle="1" w:styleId="WW8Num34z3">
    <w:name w:val="WW8Num34z3"/>
    <w:rsid w:val="00224160"/>
  </w:style>
  <w:style w:type="character" w:customStyle="1" w:styleId="WW8Num34z4">
    <w:name w:val="WW8Num34z4"/>
    <w:rsid w:val="00224160"/>
  </w:style>
  <w:style w:type="character" w:customStyle="1" w:styleId="WW8Num34z5">
    <w:name w:val="WW8Num34z5"/>
    <w:rsid w:val="00224160"/>
  </w:style>
  <w:style w:type="character" w:customStyle="1" w:styleId="WW8Num34z6">
    <w:name w:val="WW8Num34z6"/>
    <w:rsid w:val="00224160"/>
  </w:style>
  <w:style w:type="character" w:customStyle="1" w:styleId="WW8Num34z7">
    <w:name w:val="WW8Num34z7"/>
    <w:rsid w:val="00224160"/>
  </w:style>
  <w:style w:type="character" w:customStyle="1" w:styleId="WW8Num34z8">
    <w:name w:val="WW8Num34z8"/>
    <w:rsid w:val="00224160"/>
  </w:style>
  <w:style w:type="character" w:customStyle="1" w:styleId="WW8Num35z0">
    <w:name w:val="WW8Num35z0"/>
    <w:rsid w:val="00224160"/>
  </w:style>
  <w:style w:type="character" w:customStyle="1" w:styleId="WW8Num35z1">
    <w:name w:val="WW8Num35z1"/>
    <w:rsid w:val="00224160"/>
  </w:style>
  <w:style w:type="character" w:customStyle="1" w:styleId="WW8Num35z2">
    <w:name w:val="WW8Num35z2"/>
    <w:rsid w:val="00224160"/>
  </w:style>
  <w:style w:type="character" w:customStyle="1" w:styleId="WW8Num35z3">
    <w:name w:val="WW8Num35z3"/>
    <w:rsid w:val="00224160"/>
  </w:style>
  <w:style w:type="character" w:customStyle="1" w:styleId="WW8Num35z4">
    <w:name w:val="WW8Num35z4"/>
    <w:rsid w:val="00224160"/>
  </w:style>
  <w:style w:type="character" w:customStyle="1" w:styleId="WW8Num35z5">
    <w:name w:val="WW8Num35z5"/>
    <w:rsid w:val="00224160"/>
  </w:style>
  <w:style w:type="character" w:customStyle="1" w:styleId="WW8Num35z6">
    <w:name w:val="WW8Num35z6"/>
    <w:rsid w:val="00224160"/>
  </w:style>
  <w:style w:type="character" w:customStyle="1" w:styleId="WW8Num35z7">
    <w:name w:val="WW8Num35z7"/>
    <w:rsid w:val="00224160"/>
  </w:style>
  <w:style w:type="character" w:customStyle="1" w:styleId="WW8Num35z8">
    <w:name w:val="WW8Num35z8"/>
    <w:rsid w:val="00224160"/>
  </w:style>
  <w:style w:type="character" w:customStyle="1" w:styleId="WW8Num36z0">
    <w:name w:val="WW8Num36z0"/>
    <w:rsid w:val="00224160"/>
    <w:rPr>
      <w:rFonts w:hint="default"/>
    </w:rPr>
  </w:style>
  <w:style w:type="character" w:customStyle="1" w:styleId="WW8Num36z1">
    <w:name w:val="WW8Num36z1"/>
    <w:rsid w:val="00224160"/>
  </w:style>
  <w:style w:type="character" w:customStyle="1" w:styleId="WW8Num36z2">
    <w:name w:val="WW8Num36z2"/>
    <w:rsid w:val="00224160"/>
  </w:style>
  <w:style w:type="character" w:customStyle="1" w:styleId="WW8Num36z3">
    <w:name w:val="WW8Num36z3"/>
    <w:rsid w:val="00224160"/>
  </w:style>
  <w:style w:type="character" w:customStyle="1" w:styleId="WW8Num36z4">
    <w:name w:val="WW8Num36z4"/>
    <w:rsid w:val="00224160"/>
  </w:style>
  <w:style w:type="character" w:customStyle="1" w:styleId="WW8Num36z5">
    <w:name w:val="WW8Num36z5"/>
    <w:rsid w:val="00224160"/>
  </w:style>
  <w:style w:type="character" w:customStyle="1" w:styleId="WW8Num36z6">
    <w:name w:val="WW8Num36z6"/>
    <w:rsid w:val="00224160"/>
  </w:style>
  <w:style w:type="character" w:customStyle="1" w:styleId="WW8Num36z7">
    <w:name w:val="WW8Num36z7"/>
    <w:rsid w:val="00224160"/>
  </w:style>
  <w:style w:type="character" w:customStyle="1" w:styleId="WW8Num36z8">
    <w:name w:val="WW8Num36z8"/>
    <w:rsid w:val="00224160"/>
  </w:style>
  <w:style w:type="character" w:customStyle="1" w:styleId="WW8Num37z0">
    <w:name w:val="WW8Num37z0"/>
    <w:rsid w:val="00224160"/>
  </w:style>
  <w:style w:type="character" w:customStyle="1" w:styleId="WW8Num37z1">
    <w:name w:val="WW8Num37z1"/>
    <w:rsid w:val="00224160"/>
  </w:style>
  <w:style w:type="character" w:customStyle="1" w:styleId="WW8Num37z2">
    <w:name w:val="WW8Num37z2"/>
    <w:rsid w:val="00224160"/>
  </w:style>
  <w:style w:type="character" w:customStyle="1" w:styleId="WW8Num37z3">
    <w:name w:val="WW8Num37z3"/>
    <w:rsid w:val="00224160"/>
  </w:style>
  <w:style w:type="character" w:customStyle="1" w:styleId="WW8Num37z4">
    <w:name w:val="WW8Num37z4"/>
    <w:rsid w:val="00224160"/>
  </w:style>
  <w:style w:type="character" w:customStyle="1" w:styleId="WW8Num37z5">
    <w:name w:val="WW8Num37z5"/>
    <w:rsid w:val="00224160"/>
  </w:style>
  <w:style w:type="character" w:customStyle="1" w:styleId="WW8Num37z6">
    <w:name w:val="WW8Num37z6"/>
    <w:rsid w:val="00224160"/>
  </w:style>
  <w:style w:type="character" w:customStyle="1" w:styleId="WW8Num37z7">
    <w:name w:val="WW8Num37z7"/>
    <w:rsid w:val="00224160"/>
  </w:style>
  <w:style w:type="character" w:customStyle="1" w:styleId="WW8Num37z8">
    <w:name w:val="WW8Num37z8"/>
    <w:rsid w:val="00224160"/>
  </w:style>
  <w:style w:type="character" w:customStyle="1" w:styleId="WW8Num38z0">
    <w:name w:val="WW8Num38z0"/>
    <w:rsid w:val="00224160"/>
    <w:rPr>
      <w:rFonts w:hint="default"/>
    </w:rPr>
  </w:style>
  <w:style w:type="character" w:customStyle="1" w:styleId="WW8Num38z1">
    <w:name w:val="WW8Num38z1"/>
    <w:rsid w:val="00224160"/>
  </w:style>
  <w:style w:type="character" w:customStyle="1" w:styleId="WW8Num38z2">
    <w:name w:val="WW8Num38z2"/>
    <w:rsid w:val="00224160"/>
  </w:style>
  <w:style w:type="character" w:customStyle="1" w:styleId="WW8Num38z3">
    <w:name w:val="WW8Num38z3"/>
    <w:rsid w:val="00224160"/>
  </w:style>
  <w:style w:type="character" w:customStyle="1" w:styleId="WW8Num38z4">
    <w:name w:val="WW8Num38z4"/>
    <w:rsid w:val="00224160"/>
  </w:style>
  <w:style w:type="character" w:customStyle="1" w:styleId="WW8Num38z5">
    <w:name w:val="WW8Num38z5"/>
    <w:rsid w:val="00224160"/>
  </w:style>
  <w:style w:type="character" w:customStyle="1" w:styleId="WW8Num38z6">
    <w:name w:val="WW8Num38z6"/>
    <w:rsid w:val="00224160"/>
  </w:style>
  <w:style w:type="character" w:customStyle="1" w:styleId="WW8Num38z7">
    <w:name w:val="WW8Num38z7"/>
    <w:rsid w:val="00224160"/>
  </w:style>
  <w:style w:type="character" w:customStyle="1" w:styleId="WW8Num38z8">
    <w:name w:val="WW8Num38z8"/>
    <w:rsid w:val="00224160"/>
  </w:style>
  <w:style w:type="character" w:customStyle="1" w:styleId="WW8Num39z0">
    <w:name w:val="WW8Num39z0"/>
    <w:rsid w:val="00224160"/>
  </w:style>
  <w:style w:type="character" w:customStyle="1" w:styleId="WW8Num39z1">
    <w:name w:val="WW8Num39z1"/>
    <w:rsid w:val="00224160"/>
  </w:style>
  <w:style w:type="character" w:customStyle="1" w:styleId="WW8Num39z2">
    <w:name w:val="WW8Num39z2"/>
    <w:rsid w:val="00224160"/>
  </w:style>
  <w:style w:type="character" w:customStyle="1" w:styleId="WW8Num39z3">
    <w:name w:val="WW8Num39z3"/>
    <w:rsid w:val="00224160"/>
  </w:style>
  <w:style w:type="character" w:customStyle="1" w:styleId="WW8Num39z4">
    <w:name w:val="WW8Num39z4"/>
    <w:rsid w:val="00224160"/>
  </w:style>
  <w:style w:type="character" w:customStyle="1" w:styleId="WW8Num39z5">
    <w:name w:val="WW8Num39z5"/>
    <w:rsid w:val="00224160"/>
  </w:style>
  <w:style w:type="character" w:customStyle="1" w:styleId="WW8Num39z6">
    <w:name w:val="WW8Num39z6"/>
    <w:rsid w:val="00224160"/>
  </w:style>
  <w:style w:type="character" w:customStyle="1" w:styleId="WW8Num39z7">
    <w:name w:val="WW8Num39z7"/>
    <w:rsid w:val="00224160"/>
  </w:style>
  <w:style w:type="character" w:customStyle="1" w:styleId="WW8Num39z8">
    <w:name w:val="WW8Num39z8"/>
    <w:rsid w:val="00224160"/>
  </w:style>
  <w:style w:type="character" w:customStyle="1" w:styleId="WW8Num40z0">
    <w:name w:val="WW8Num40z0"/>
    <w:rsid w:val="00224160"/>
  </w:style>
  <w:style w:type="character" w:customStyle="1" w:styleId="WW8Num40z1">
    <w:name w:val="WW8Num40z1"/>
    <w:rsid w:val="00224160"/>
  </w:style>
  <w:style w:type="character" w:customStyle="1" w:styleId="WW8Num40z2">
    <w:name w:val="WW8Num40z2"/>
    <w:rsid w:val="00224160"/>
  </w:style>
  <w:style w:type="character" w:customStyle="1" w:styleId="WW8Num40z3">
    <w:name w:val="WW8Num40z3"/>
    <w:rsid w:val="00224160"/>
  </w:style>
  <w:style w:type="character" w:customStyle="1" w:styleId="WW8Num40z4">
    <w:name w:val="WW8Num40z4"/>
    <w:rsid w:val="00224160"/>
  </w:style>
  <w:style w:type="character" w:customStyle="1" w:styleId="WW8Num40z5">
    <w:name w:val="WW8Num40z5"/>
    <w:rsid w:val="00224160"/>
  </w:style>
  <w:style w:type="character" w:customStyle="1" w:styleId="WW8Num40z6">
    <w:name w:val="WW8Num40z6"/>
    <w:rsid w:val="00224160"/>
  </w:style>
  <w:style w:type="character" w:customStyle="1" w:styleId="WW8Num40z7">
    <w:name w:val="WW8Num40z7"/>
    <w:rsid w:val="00224160"/>
  </w:style>
  <w:style w:type="character" w:customStyle="1" w:styleId="WW8Num40z8">
    <w:name w:val="WW8Num40z8"/>
    <w:rsid w:val="00224160"/>
  </w:style>
  <w:style w:type="character" w:customStyle="1" w:styleId="WW8Num41z0">
    <w:name w:val="WW8Num41z0"/>
    <w:rsid w:val="00224160"/>
  </w:style>
  <w:style w:type="character" w:customStyle="1" w:styleId="WW8Num41z1">
    <w:name w:val="WW8Num41z1"/>
    <w:rsid w:val="00224160"/>
  </w:style>
  <w:style w:type="character" w:customStyle="1" w:styleId="WW8Num41z2">
    <w:name w:val="WW8Num41z2"/>
    <w:rsid w:val="00224160"/>
  </w:style>
  <w:style w:type="character" w:customStyle="1" w:styleId="WW8Num41z3">
    <w:name w:val="WW8Num41z3"/>
    <w:rsid w:val="00224160"/>
  </w:style>
  <w:style w:type="character" w:customStyle="1" w:styleId="WW8Num41z4">
    <w:name w:val="WW8Num41z4"/>
    <w:rsid w:val="00224160"/>
  </w:style>
  <w:style w:type="character" w:customStyle="1" w:styleId="WW8Num41z5">
    <w:name w:val="WW8Num41z5"/>
    <w:rsid w:val="00224160"/>
  </w:style>
  <w:style w:type="character" w:customStyle="1" w:styleId="WW8Num41z6">
    <w:name w:val="WW8Num41z6"/>
    <w:rsid w:val="00224160"/>
  </w:style>
  <w:style w:type="character" w:customStyle="1" w:styleId="WW8Num41z7">
    <w:name w:val="WW8Num41z7"/>
    <w:rsid w:val="00224160"/>
  </w:style>
  <w:style w:type="character" w:customStyle="1" w:styleId="WW8Num41z8">
    <w:name w:val="WW8Num41z8"/>
    <w:rsid w:val="00224160"/>
  </w:style>
  <w:style w:type="character" w:customStyle="1" w:styleId="WW8Num42z0">
    <w:name w:val="WW8Num42z0"/>
    <w:rsid w:val="00224160"/>
    <w:rPr>
      <w:sz w:val="28"/>
      <w:szCs w:val="28"/>
    </w:rPr>
  </w:style>
  <w:style w:type="character" w:customStyle="1" w:styleId="WW8Num42z1">
    <w:name w:val="WW8Num42z1"/>
    <w:rsid w:val="00224160"/>
  </w:style>
  <w:style w:type="character" w:customStyle="1" w:styleId="WW8Num42z2">
    <w:name w:val="WW8Num42z2"/>
    <w:rsid w:val="00224160"/>
  </w:style>
  <w:style w:type="character" w:customStyle="1" w:styleId="WW8Num42z3">
    <w:name w:val="WW8Num42z3"/>
    <w:rsid w:val="00224160"/>
  </w:style>
  <w:style w:type="character" w:customStyle="1" w:styleId="WW8Num42z4">
    <w:name w:val="WW8Num42z4"/>
    <w:rsid w:val="00224160"/>
  </w:style>
  <w:style w:type="character" w:customStyle="1" w:styleId="WW8Num42z5">
    <w:name w:val="WW8Num42z5"/>
    <w:rsid w:val="00224160"/>
  </w:style>
  <w:style w:type="character" w:customStyle="1" w:styleId="WW8Num42z6">
    <w:name w:val="WW8Num42z6"/>
    <w:rsid w:val="00224160"/>
  </w:style>
  <w:style w:type="character" w:customStyle="1" w:styleId="WW8Num42z7">
    <w:name w:val="WW8Num42z7"/>
    <w:rsid w:val="00224160"/>
  </w:style>
  <w:style w:type="character" w:customStyle="1" w:styleId="WW8Num42z8">
    <w:name w:val="WW8Num42z8"/>
    <w:rsid w:val="00224160"/>
  </w:style>
  <w:style w:type="character" w:styleId="FollowedHyperlink">
    <w:name w:val="FollowedHyperlink"/>
    <w:rsid w:val="00224160"/>
    <w:rPr>
      <w:color w:val="800000"/>
      <w:u w:val="single"/>
    </w:rPr>
  </w:style>
  <w:style w:type="character" w:customStyle="1" w:styleId="af">
    <w:name w:val="Знак примечания"/>
    <w:rsid w:val="00224160"/>
    <w:rPr>
      <w:sz w:val="16"/>
      <w:szCs w:val="16"/>
    </w:rPr>
  </w:style>
  <w:style w:type="character" w:customStyle="1" w:styleId="HTML">
    <w:name w:val="Стандартный HTML Знак"/>
    <w:rsid w:val="00224160"/>
    <w:rPr>
      <w:rFonts w:ascii="Courier New" w:hAnsi="Courier New" w:cs="Courier New"/>
    </w:rPr>
  </w:style>
  <w:style w:type="character" w:customStyle="1" w:styleId="HTML0">
    <w:name w:val="Код HTML"/>
    <w:rsid w:val="00224160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Текст примечания Знак"/>
    <w:rsid w:val="00224160"/>
    <w:rPr>
      <w:rFonts w:eastAsia="Calibri" w:cs="Calibri"/>
      <w:lang w:eastAsia="ar-SA"/>
    </w:rPr>
  </w:style>
  <w:style w:type="character" w:customStyle="1" w:styleId="af1">
    <w:name w:val="Тема примечания Знак"/>
    <w:rsid w:val="00224160"/>
    <w:rPr>
      <w:rFonts w:eastAsia="Calibri" w:cs="Calibri"/>
      <w:b/>
      <w:bCs/>
      <w:lang w:eastAsia="ar-SA"/>
    </w:rPr>
  </w:style>
  <w:style w:type="character" w:customStyle="1" w:styleId="BodyTextChar">
    <w:name w:val="Body Text Char"/>
    <w:basedOn w:val="DefaultParagraphFont"/>
    <w:link w:val="BodyText"/>
    <w:rsid w:val="00224160"/>
    <w:rPr>
      <w:rFonts w:eastAsia="Calibri" w:cs="Calibri"/>
      <w:szCs w:val="22"/>
      <w:lang w:eastAsia="ar-SA"/>
    </w:rPr>
  </w:style>
  <w:style w:type="character" w:customStyle="1" w:styleId="FooterChar">
    <w:name w:val="Footer Char"/>
    <w:basedOn w:val="DefaultParagraphFont"/>
    <w:link w:val="Footer"/>
    <w:rsid w:val="00224160"/>
    <w:rPr>
      <w:rFonts w:eastAsia="Calibri" w:cs="Calibri"/>
      <w:szCs w:val="22"/>
      <w:lang w:eastAsia="ar-SA"/>
    </w:rPr>
  </w:style>
  <w:style w:type="paragraph" w:customStyle="1" w:styleId="af2">
    <w:name w:val="Текст примечания"/>
    <w:basedOn w:val="Normal"/>
    <w:rsid w:val="00224160"/>
    <w:rPr>
      <w:sz w:val="20"/>
      <w:szCs w:val="20"/>
    </w:rPr>
  </w:style>
  <w:style w:type="paragraph" w:customStyle="1" w:styleId="af3">
    <w:name w:val="Тема примечания"/>
    <w:basedOn w:val="af2"/>
    <w:next w:val="af2"/>
    <w:rsid w:val="00224160"/>
    <w:rPr>
      <w:b/>
      <w:bCs/>
    </w:rPr>
  </w:style>
  <w:style w:type="paragraph" w:customStyle="1" w:styleId="HTML1">
    <w:name w:val="Стандартный HTML"/>
    <w:basedOn w:val="Normal"/>
    <w:rsid w:val="00224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4">
    <w:name w:val="Текст выноски"/>
    <w:basedOn w:val="Normal"/>
    <w:rsid w:val="0022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224160"/>
    <w:rPr>
      <w:rFonts w:eastAsia="Calibri" w:cs="Calibri"/>
      <w:szCs w:val="22"/>
      <w:lang w:eastAsia="ar-SA"/>
    </w:rPr>
  </w:style>
  <w:style w:type="paragraph" w:customStyle="1" w:styleId="af5">
    <w:name w:val="Обычный (веб)"/>
    <w:basedOn w:val="Normal"/>
    <w:rsid w:val="00224160"/>
    <w:pPr>
      <w:spacing w:before="100" w:after="119"/>
    </w:pPr>
    <w:rPr>
      <w:color w:val="000000"/>
      <w:kern w:val="2"/>
      <w:sz w:val="24"/>
      <w:szCs w:val="24"/>
    </w:rPr>
  </w:style>
  <w:style w:type="paragraph" w:customStyle="1" w:styleId="af6">
    <w:name w:val="Абзац списка"/>
    <w:basedOn w:val="Normal"/>
    <w:rsid w:val="00224160"/>
    <w:pPr>
      <w:ind w:left="7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24160"/>
    <w:pPr>
      <w:spacing w:after="0" w:line="240" w:lineRule="auto"/>
      <w:ind w:left="280" w:hanging="280"/>
    </w:pPr>
  </w:style>
  <w:style w:type="paragraph" w:styleId="IndexHeading">
    <w:name w:val="index heading"/>
    <w:basedOn w:val="a8"/>
    <w:rsid w:val="00224160"/>
    <w:pPr>
      <w:suppressLineNumbers/>
    </w:pPr>
    <w:rPr>
      <w:rFonts w:ascii="Arial" w:eastAsia="Lucida Sans Unicode" w:hAnsi="Arial" w:cs="Mangal"/>
      <w:b/>
      <w:bCs/>
      <w:sz w:val="32"/>
      <w:szCs w:val="32"/>
    </w:rPr>
  </w:style>
  <w:style w:type="paragraph" w:styleId="TOAHeading">
    <w:name w:val="toa heading"/>
    <w:basedOn w:val="Heading1"/>
    <w:next w:val="Normal"/>
    <w:rsid w:val="00224160"/>
    <w:pPr>
      <w:keepLines/>
      <w:numPr>
        <w:numId w:val="0"/>
      </w:numPr>
      <w:suppressAutoHyphens w:val="0"/>
      <w:spacing w:before="480" w:after="0"/>
    </w:pPr>
    <w:rPr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345B6"/>
    <w:rPr>
      <w:rFonts w:eastAsia="Calibri" w:cs="Calibri"/>
      <w:b/>
      <w:sz w:val="36"/>
      <w:szCs w:val="36"/>
      <w:lang w:eastAsia="ar-SA"/>
    </w:rPr>
  </w:style>
  <w:style w:type="character" w:customStyle="1" w:styleId="Heading4Char">
    <w:name w:val="Heading 4 Char"/>
    <w:basedOn w:val="DefaultParagraphFont"/>
    <w:link w:val="Heading4"/>
    <w:rsid w:val="00F345B6"/>
    <w:rPr>
      <w:rFonts w:eastAsia="Calibri" w:cs="Calibri"/>
      <w:b/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F345B6"/>
    <w:rPr>
      <w:rFonts w:eastAsia="Calibri" w:cs="Calibri"/>
      <w:b/>
      <w:sz w:val="2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F345B6"/>
    <w:rPr>
      <w:rFonts w:ascii="Arial" w:eastAsia="Lucida Sans Unicode" w:hAnsi="Arial" w:cs="Mangal"/>
      <w:lang w:eastAsia="ar-SA"/>
    </w:rPr>
  </w:style>
  <w:style w:type="character" w:customStyle="1" w:styleId="BalloonTextChar">
    <w:name w:val="Balloon Text Char"/>
    <w:basedOn w:val="DefaultParagraphFont"/>
    <w:link w:val="BalloonText"/>
    <w:rsid w:val="00F345B6"/>
    <w:rPr>
      <w:rFonts w:ascii="Tahoma" w:eastAsia="Calibri" w:hAnsi="Tahoma" w:cs="Tahoma"/>
      <w:sz w:val="16"/>
      <w:szCs w:val="16"/>
      <w:lang w:eastAsia="ar-SA"/>
    </w:rPr>
  </w:style>
  <w:style w:type="character" w:customStyle="1" w:styleId="CommentTextChar1">
    <w:name w:val="Comment Text Char1"/>
    <w:basedOn w:val="DefaultParagraphFont"/>
    <w:uiPriority w:val="99"/>
    <w:semiHidden/>
    <w:rsid w:val="00F345B6"/>
    <w:rPr>
      <w:rFonts w:eastAsia="Calibri" w:cs="Calibri"/>
      <w:sz w:val="20"/>
      <w:szCs w:val="20"/>
      <w:lang w:eastAsia="ar-SA"/>
    </w:rPr>
  </w:style>
  <w:style w:type="character" w:customStyle="1" w:styleId="CommentSubjectChar1">
    <w:name w:val="Comment Subject Char1"/>
    <w:basedOn w:val="CommentTextChar1"/>
    <w:uiPriority w:val="99"/>
    <w:semiHidden/>
    <w:rsid w:val="00F345B6"/>
    <w:rPr>
      <w:rFonts w:eastAsia="Calibri" w:cs="Calibri"/>
      <w:b/>
      <w:bCs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uiPriority w:val="99"/>
    <w:semiHidden/>
    <w:rsid w:val="00F345B6"/>
    <w:rPr>
      <w:rFonts w:ascii="Consolas" w:eastAsia="Calibri" w:hAnsi="Consolas" w:cs="Calibri"/>
      <w:sz w:val="20"/>
      <w:szCs w:val="20"/>
      <w:lang w:eastAsia="ar-SA"/>
    </w:rPr>
  </w:style>
  <w:style w:type="character" w:customStyle="1" w:styleId="SubtitleChar">
    <w:name w:val="Subtitle Char"/>
    <w:basedOn w:val="DefaultParagraphFont"/>
    <w:link w:val="Subtitle"/>
    <w:rsid w:val="00F345B6"/>
    <w:rPr>
      <w:rFonts w:ascii="Georgia" w:eastAsia="Georgia" w:hAnsi="Georgia" w:cs="Georgia"/>
      <w:i/>
      <w:color w:val="666666"/>
      <w:sz w:val="48"/>
      <w:szCs w:val="4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cluHeQaaNOodLOTkV/n1yNNP4MQ==">AMUW2mU+c2CXGk5dxpNl8/9qHcsb8/JOWo2lm24berLat4kzu0ysX+c57jIp6E4xmZnczZuS0fsxVR/iFVvMO63cUyUOqUkyOgWfstvKLW89q2lyfbHVTUArJPqAU/H10pV9rJ3FFDJgz7SEWc9H5cVDRHTVj57f2VgM3uVD6Yd1lip/6dBGJQOWu1OnZV7rbGy1ENW1SuusuyYuFAsahNDxQwXASCZ9yF+vI61UIoPs9TQmSfMvDtMZAGdQy+cVSscInGrRgoXDKW7409LnIfQtEuHY4leZbqy59hoWVOxp9LKVBWHDprh8sM5iDYVXRzG0DRRIJtNb2eWGc/jGmKSW0d3pXLj4tlZP5q8AwCl9chXTe7yrvVi8oDruDW1uPknYArZtXnkxmjJjNMFCIwYvmUB6D0l9Y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9B141E1-8022-439F-A285-D2CF3583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4071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Мамонтов Дмитрий Петрович</dc:creator>
  <dc:description/>
  <cp:lastModifiedBy>Abubakar</cp:lastModifiedBy>
  <cp:revision>30</cp:revision>
  <cp:lastPrinted>2022-06-02T00:28:00Z</cp:lastPrinted>
  <dcterms:created xsi:type="dcterms:W3CDTF">2012-01-28T10:02:00Z</dcterms:created>
  <dcterms:modified xsi:type="dcterms:W3CDTF">2022-06-02T06:11:00Z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